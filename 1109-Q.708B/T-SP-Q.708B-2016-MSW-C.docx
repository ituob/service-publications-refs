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C9" w:rsidRPr="0069668C" w:rsidRDefault="00C63FC9" w:rsidP="00C63FC9">
      <w:pPr>
        <w:spacing w:before="0"/>
        <w:jc w:val="center"/>
        <w:rPr>
          <w:rFonts w:asciiTheme="minorHAnsi" w:eastAsia="STKaiti" w:hAnsiTheme="minorHAnsi"/>
          <w:iCs/>
          <w:sz w:val="22"/>
          <w:szCs w:val="22"/>
          <w:lang w:eastAsia="zh-CN"/>
        </w:rPr>
      </w:pPr>
      <w:r w:rsidRPr="0069668C">
        <w:rPr>
          <w:rFonts w:asciiTheme="minorHAnsi" w:eastAsia="STKaiti" w:hAnsiTheme="minorHAnsi"/>
          <w:iCs/>
          <w:sz w:val="22"/>
          <w:szCs w:val="22"/>
          <w:lang w:eastAsia="zh-CN"/>
        </w:rPr>
        <w:t>国际电联操作公报附件</w:t>
      </w:r>
    </w:p>
    <w:p w:rsidR="00C63FC9" w:rsidRPr="0069668C" w:rsidRDefault="00C63FC9" w:rsidP="00AE2989">
      <w:pPr>
        <w:spacing w:before="0"/>
        <w:jc w:val="center"/>
        <w:rPr>
          <w:rFonts w:asciiTheme="minorHAnsi" w:eastAsia="STKaiti" w:hAnsiTheme="minorHAnsi"/>
          <w:iCs/>
          <w:sz w:val="22"/>
          <w:szCs w:val="22"/>
          <w:lang w:eastAsia="zh-CN"/>
        </w:rPr>
      </w:pPr>
      <w:r w:rsidRPr="0069668C">
        <w:rPr>
          <w:rFonts w:asciiTheme="minorHAnsi" w:eastAsia="STKaiti" w:hAnsiTheme="minorHAnsi"/>
          <w:iCs/>
          <w:sz w:val="22"/>
          <w:szCs w:val="22"/>
          <w:lang w:eastAsia="zh-CN"/>
        </w:rPr>
        <w:t>第</w:t>
      </w:r>
      <w:r w:rsidR="00B82368" w:rsidRPr="00B82368">
        <w:rPr>
          <w:rFonts w:ascii="Arial" w:eastAsia="Times New Roman" w:hAnsi="Arial"/>
          <w:lang w:eastAsia="zh-CN"/>
        </w:rPr>
        <w:t>1109</w:t>
      </w:r>
      <w:r w:rsidRPr="00B82368">
        <w:rPr>
          <w:rFonts w:asciiTheme="minorHAnsi" w:eastAsia="STKaiti" w:hAnsiTheme="minorHAnsi"/>
          <w:iCs/>
          <w:sz w:val="22"/>
          <w:szCs w:val="22"/>
          <w:lang w:eastAsia="zh-CN"/>
        </w:rPr>
        <w:t xml:space="preserve"> –</w:t>
      </w:r>
      <w:r w:rsidR="00B82368" w:rsidRPr="00B82368">
        <w:rPr>
          <w:rFonts w:ascii="Arial" w:eastAsia="Times New Roman" w:hAnsi="Arial"/>
          <w:lang w:eastAsia="zh-CN"/>
        </w:rPr>
        <w:t>1.X.2016</w:t>
      </w:r>
      <w:r w:rsidRPr="0069668C">
        <w:rPr>
          <w:rFonts w:asciiTheme="minorHAnsi" w:eastAsia="STKaiti" w:hAnsiTheme="minorHAnsi"/>
          <w:iCs/>
          <w:sz w:val="22"/>
          <w:szCs w:val="22"/>
          <w:lang w:eastAsia="zh-CN"/>
        </w:rPr>
        <w:t>期</w:t>
      </w:r>
    </w:p>
    <w:p w:rsidR="00C63FC9" w:rsidRDefault="00C63FC9" w:rsidP="00C63FC9">
      <w:pPr>
        <w:spacing w:before="0"/>
        <w:rPr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C63FC9" w:rsidTr="00C63FC9">
        <w:trPr>
          <w:cantSplit/>
        </w:trPr>
        <w:tc>
          <w:tcPr>
            <w:tcW w:w="1279" w:type="dxa"/>
          </w:tcPr>
          <w:p w:rsidR="00C63FC9" w:rsidRDefault="00C63FC9" w:rsidP="00C63FC9">
            <w:pPr>
              <w:spacing w:before="0"/>
            </w:pPr>
            <w:r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 wp14:anchorId="4F661904" wp14:editId="1ADA8FCA">
                  <wp:extent cx="590550" cy="666750"/>
                  <wp:effectExtent l="19050" t="0" r="0" b="0"/>
                  <wp:docPr id="3" name="Picture 3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</w:tcPr>
          <w:p w:rsidR="00C63FC9" w:rsidRPr="00544425" w:rsidRDefault="00C63FC9" w:rsidP="00C63FC9">
            <w:pPr>
              <w:spacing w:before="0"/>
              <w:rPr>
                <w:rFonts w:ascii="SimHei" w:eastAsia="SimHei" w:hAnsi="SimHei"/>
                <w:sz w:val="28"/>
              </w:rPr>
            </w:pPr>
          </w:p>
          <w:p w:rsidR="00C63FC9" w:rsidRPr="00544425" w:rsidRDefault="00C63FC9" w:rsidP="00C63FC9">
            <w:pPr>
              <w:spacing w:before="0"/>
              <w:rPr>
                <w:rFonts w:ascii="SimHei" w:eastAsia="SimHei" w:hAnsi="SimHei"/>
              </w:rPr>
            </w:pPr>
            <w:r w:rsidRPr="00544425">
              <w:rPr>
                <w:rFonts w:ascii="SimHei" w:eastAsia="SimHei" w:hAnsi="SimHei" w:hint="eastAsia"/>
                <w:b/>
                <w:sz w:val="28"/>
                <w:lang w:eastAsia="zh-CN"/>
              </w:rPr>
              <w:t>国际电信联盟</w:t>
            </w:r>
          </w:p>
        </w:tc>
      </w:tr>
    </w:tbl>
    <w:p w:rsidR="00C63FC9" w:rsidRDefault="00C63FC9" w:rsidP="00C63FC9">
      <w:pPr>
        <w:spacing w:before="0"/>
        <w:ind w:left="567"/>
        <w:rPr>
          <w:b/>
          <w:sz w:val="24"/>
        </w:rPr>
      </w:pPr>
    </w:p>
    <w:p w:rsidR="00C63FC9" w:rsidRDefault="00C63FC9" w:rsidP="00C63FC9">
      <w:pPr>
        <w:spacing w:before="0"/>
        <w:ind w:left="567"/>
        <w:rPr>
          <w:b/>
          <w:sz w:val="24"/>
        </w:rPr>
      </w:pPr>
    </w:p>
    <w:p w:rsidR="005028FB" w:rsidRDefault="005028FB" w:rsidP="00C63FC9">
      <w:pPr>
        <w:spacing w:before="0"/>
        <w:ind w:left="567"/>
        <w:rPr>
          <w:b/>
          <w:sz w:val="24"/>
        </w:rPr>
      </w:pPr>
    </w:p>
    <w:p w:rsidR="00E53A1F" w:rsidRDefault="00E53A1F" w:rsidP="00C63FC9">
      <w:pPr>
        <w:spacing w:before="0"/>
        <w:ind w:left="567"/>
        <w:rPr>
          <w:ins w:id="0" w:author="Li, Jianying" w:date="2016-10-17T10:17:00Z"/>
          <w:b/>
          <w:sz w:val="24"/>
        </w:rPr>
      </w:pPr>
    </w:p>
    <w:p w:rsidR="00544425" w:rsidRDefault="00544425" w:rsidP="00C63FC9">
      <w:pPr>
        <w:spacing w:before="0"/>
        <w:ind w:left="567"/>
        <w:rPr>
          <w:b/>
          <w:sz w:val="24"/>
        </w:rPr>
      </w:pPr>
    </w:p>
    <w:p w:rsidR="00C63FC9" w:rsidRDefault="00C63FC9" w:rsidP="00C63FC9">
      <w:pPr>
        <w:spacing w:before="0"/>
        <w:ind w:left="567"/>
        <w:rPr>
          <w:b/>
          <w:sz w:val="24"/>
        </w:rPr>
      </w:pPr>
    </w:p>
    <w:p w:rsidR="00C63FC9" w:rsidRPr="00CC5A80" w:rsidRDefault="00C63FC9" w:rsidP="00757B20">
      <w:pPr>
        <w:tabs>
          <w:tab w:val="clear" w:pos="567"/>
          <w:tab w:val="left" w:pos="1418"/>
        </w:tabs>
        <w:spacing w:before="0"/>
        <w:ind w:left="1418" w:hanging="284"/>
        <w:rPr>
          <w:b/>
          <w:sz w:val="40"/>
          <w:szCs w:val="40"/>
          <w:lang w:eastAsia="zh-CN"/>
        </w:rPr>
      </w:pPr>
      <w:r w:rsidRPr="00CC5A80">
        <w:rPr>
          <w:b/>
          <w:sz w:val="40"/>
          <w:szCs w:val="40"/>
          <w:lang w:eastAsia="zh-CN"/>
        </w:rPr>
        <w:t>T</w:t>
      </w:r>
      <w:r w:rsidR="00E7689E">
        <w:rPr>
          <w:b/>
          <w:sz w:val="40"/>
          <w:szCs w:val="40"/>
          <w:lang w:eastAsia="zh-CN"/>
        </w:rPr>
        <w:t>SB</w:t>
      </w:r>
    </w:p>
    <w:p w:rsidR="00C63FC9" w:rsidRPr="00544425" w:rsidRDefault="00C63FC9" w:rsidP="00757B20">
      <w:pPr>
        <w:tabs>
          <w:tab w:val="clear" w:pos="567"/>
          <w:tab w:val="left" w:pos="1418"/>
        </w:tabs>
        <w:spacing w:before="0"/>
        <w:ind w:left="1418" w:hanging="284"/>
        <w:rPr>
          <w:rFonts w:ascii="SimHei" w:eastAsia="SimHei" w:hAnsi="SimHei"/>
          <w:b/>
          <w:sz w:val="28"/>
          <w:szCs w:val="28"/>
          <w:lang w:eastAsia="zh-CN"/>
        </w:rPr>
      </w:pPr>
      <w:r w:rsidRPr="00544425">
        <w:rPr>
          <w:rFonts w:ascii="SimHei" w:eastAsia="SimHei" w:hAnsi="SimHei" w:hint="eastAsia"/>
          <w:b/>
          <w:sz w:val="28"/>
          <w:szCs w:val="28"/>
          <w:lang w:eastAsia="zh-CN"/>
        </w:rPr>
        <w:t>国际电联</w:t>
      </w:r>
    </w:p>
    <w:p w:rsidR="00C63FC9" w:rsidRPr="00CC5A80" w:rsidRDefault="00C63FC9" w:rsidP="00757B20">
      <w:pPr>
        <w:tabs>
          <w:tab w:val="clear" w:pos="567"/>
          <w:tab w:val="left" w:pos="1418"/>
        </w:tabs>
        <w:spacing w:before="0"/>
        <w:ind w:left="1418" w:hanging="284"/>
        <w:rPr>
          <w:b/>
          <w:sz w:val="28"/>
          <w:szCs w:val="28"/>
          <w:lang w:eastAsia="zh-CN"/>
        </w:rPr>
      </w:pPr>
      <w:r w:rsidRPr="00544425">
        <w:rPr>
          <w:rFonts w:ascii="SimHei" w:eastAsia="SimHei" w:hAnsi="SimHei" w:hint="eastAsia"/>
          <w:b/>
          <w:sz w:val="28"/>
          <w:szCs w:val="28"/>
          <w:lang w:eastAsia="zh-CN"/>
        </w:rPr>
        <w:t>电信标准化</w:t>
      </w:r>
      <w:r w:rsidR="00EC4E26" w:rsidRPr="00544425">
        <w:rPr>
          <w:rFonts w:ascii="SimHei" w:eastAsia="SimHei" w:hAnsi="SimHei" w:hint="eastAsia"/>
          <w:b/>
          <w:sz w:val="28"/>
          <w:szCs w:val="28"/>
          <w:lang w:eastAsia="zh-CN"/>
        </w:rPr>
        <w:t>部门</w:t>
      </w:r>
    </w:p>
    <w:p w:rsidR="00C63FC9" w:rsidRPr="00544425" w:rsidDel="00544425" w:rsidRDefault="00C63FC9" w:rsidP="00C63FC9">
      <w:pPr>
        <w:spacing w:before="0"/>
        <w:ind w:left="567"/>
        <w:rPr>
          <w:del w:id="1" w:author="Li, Jianying" w:date="2016-10-17T10:17:00Z"/>
          <w:b/>
          <w:sz w:val="24"/>
          <w:rPrChange w:id="2" w:author="Li, Jianying" w:date="2016-10-17T10:18:00Z">
            <w:rPr>
              <w:del w:id="3" w:author="Li, Jianying" w:date="2016-10-17T10:17:00Z"/>
              <w:b/>
              <w:sz w:val="32"/>
              <w:szCs w:val="32"/>
              <w:lang w:eastAsia="zh-CN"/>
            </w:rPr>
          </w:rPrChange>
        </w:rPr>
      </w:pPr>
    </w:p>
    <w:p w:rsidR="005028FB" w:rsidRPr="00544425" w:rsidDel="00544425" w:rsidRDefault="005028FB" w:rsidP="00C63FC9">
      <w:pPr>
        <w:spacing w:before="0"/>
        <w:ind w:left="567"/>
        <w:rPr>
          <w:del w:id="4" w:author="Li, Jianying" w:date="2016-10-17T10:17:00Z"/>
          <w:b/>
          <w:sz w:val="24"/>
          <w:rPrChange w:id="5" w:author="Li, Jianying" w:date="2016-10-17T10:18:00Z">
            <w:rPr>
              <w:del w:id="6" w:author="Li, Jianying" w:date="2016-10-17T10:17:00Z"/>
              <w:b/>
              <w:sz w:val="32"/>
              <w:szCs w:val="32"/>
              <w:lang w:eastAsia="zh-CN"/>
            </w:rPr>
          </w:rPrChange>
        </w:rPr>
      </w:pPr>
    </w:p>
    <w:p w:rsidR="00E53A1F" w:rsidRPr="00544425" w:rsidDel="00544425" w:rsidRDefault="00E53A1F" w:rsidP="00C63FC9">
      <w:pPr>
        <w:spacing w:before="0"/>
        <w:ind w:left="567"/>
        <w:rPr>
          <w:del w:id="7" w:author="Li, Jianying" w:date="2016-10-17T10:17:00Z"/>
          <w:b/>
          <w:sz w:val="24"/>
          <w:rPrChange w:id="8" w:author="Li, Jianying" w:date="2016-10-17T10:18:00Z">
            <w:rPr>
              <w:del w:id="9" w:author="Li, Jianying" w:date="2016-10-17T10:17:00Z"/>
              <w:b/>
              <w:sz w:val="32"/>
              <w:szCs w:val="32"/>
              <w:lang w:eastAsia="zh-CN"/>
            </w:rPr>
          </w:rPrChange>
        </w:rPr>
      </w:pPr>
    </w:p>
    <w:p w:rsidR="00C63FC9" w:rsidRPr="00544425" w:rsidRDefault="00C63FC9" w:rsidP="00C63FC9">
      <w:pPr>
        <w:spacing w:before="0"/>
        <w:ind w:left="567"/>
        <w:rPr>
          <w:b/>
          <w:sz w:val="24"/>
          <w:rPrChange w:id="10" w:author="Li, Jianying" w:date="2016-10-17T10:18:00Z">
            <w:rPr>
              <w:b/>
              <w:sz w:val="24"/>
              <w:lang w:eastAsia="zh-CN"/>
            </w:rPr>
          </w:rPrChange>
        </w:rPr>
      </w:pPr>
    </w:p>
    <w:p w:rsidR="00FD4195" w:rsidRPr="00544425" w:rsidRDefault="00FD4195" w:rsidP="00C63FC9">
      <w:pPr>
        <w:spacing w:before="0"/>
        <w:ind w:left="567"/>
        <w:rPr>
          <w:b/>
          <w:sz w:val="24"/>
          <w:rPrChange w:id="11" w:author="Li, Jianying" w:date="2016-10-17T10:18:00Z">
            <w:rPr>
              <w:b/>
              <w:sz w:val="24"/>
              <w:lang w:eastAsia="zh-CN"/>
            </w:rPr>
          </w:rPrChange>
        </w:rPr>
      </w:pPr>
    </w:p>
    <w:p w:rsidR="00C63FC9" w:rsidRDefault="00C63FC9" w:rsidP="00757B20">
      <w:pPr>
        <w:spacing w:before="0"/>
        <w:ind w:left="567" w:right="-574" w:firstLine="567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___________________________________________________________________</w:t>
      </w:r>
      <w:r w:rsidR="00757B20">
        <w:rPr>
          <w:b/>
          <w:sz w:val="24"/>
          <w:lang w:eastAsia="zh-CN"/>
        </w:rPr>
        <w:t>___</w:t>
      </w:r>
    </w:p>
    <w:p w:rsidR="00C63FC9" w:rsidRDefault="00C63FC9" w:rsidP="00C63FC9">
      <w:pPr>
        <w:spacing w:before="0"/>
        <w:ind w:left="567"/>
        <w:rPr>
          <w:b/>
          <w:sz w:val="24"/>
          <w:lang w:eastAsia="zh-CN"/>
        </w:rPr>
      </w:pPr>
    </w:p>
    <w:p w:rsidR="00C63FC9" w:rsidRDefault="00C63FC9" w:rsidP="00C63FC9">
      <w:pPr>
        <w:spacing w:before="0"/>
        <w:ind w:left="567"/>
        <w:rPr>
          <w:ins w:id="12" w:author="Li, Jianying" w:date="2016-10-17T10:17:00Z"/>
          <w:b/>
          <w:sz w:val="24"/>
          <w:lang w:eastAsia="zh-CN"/>
        </w:rPr>
      </w:pPr>
    </w:p>
    <w:p w:rsidR="00544425" w:rsidRDefault="00544425" w:rsidP="00C63FC9">
      <w:pPr>
        <w:spacing w:before="0"/>
        <w:ind w:left="567"/>
        <w:rPr>
          <w:b/>
          <w:sz w:val="24"/>
          <w:lang w:eastAsia="zh-CN"/>
        </w:rPr>
      </w:pPr>
    </w:p>
    <w:p w:rsidR="00E53A1F" w:rsidRDefault="00E53A1F" w:rsidP="00C63FC9">
      <w:pPr>
        <w:spacing w:before="0"/>
        <w:ind w:left="567"/>
        <w:rPr>
          <w:b/>
          <w:sz w:val="24"/>
          <w:lang w:eastAsia="zh-CN"/>
        </w:rPr>
      </w:pPr>
    </w:p>
    <w:p w:rsidR="00C63FC9" w:rsidRDefault="00C63FC9" w:rsidP="00C63FC9">
      <w:pPr>
        <w:spacing w:before="0"/>
        <w:ind w:left="567"/>
        <w:rPr>
          <w:b/>
          <w:sz w:val="24"/>
          <w:lang w:eastAsia="zh-CN"/>
        </w:rPr>
      </w:pPr>
    </w:p>
    <w:p w:rsidR="005028FB" w:rsidRPr="00544425" w:rsidRDefault="00AE2989" w:rsidP="00757B20">
      <w:pPr>
        <w:spacing w:before="0"/>
        <w:ind w:left="567" w:firstLine="567"/>
        <w:rPr>
          <w:rFonts w:asciiTheme="minorBidi" w:eastAsia="SimHei" w:hAnsiTheme="minorBidi" w:cstheme="minorBidi"/>
          <w:b/>
          <w:sz w:val="40"/>
          <w:lang w:eastAsia="zh-CN"/>
        </w:rPr>
      </w:pPr>
      <w:r w:rsidRPr="00544425">
        <w:rPr>
          <w:rFonts w:asciiTheme="minorBidi" w:eastAsia="SimHei" w:hAnsiTheme="minorBidi" w:cstheme="minorBidi"/>
          <w:b/>
          <w:sz w:val="40"/>
          <w:lang w:eastAsia="zh-CN"/>
        </w:rPr>
        <w:t>国际信令点代码（</w:t>
      </w:r>
      <w:r w:rsidRPr="00544425">
        <w:rPr>
          <w:rFonts w:asciiTheme="minorBidi" w:eastAsia="SimHei" w:hAnsiTheme="minorBidi" w:cstheme="minorBidi"/>
          <w:b/>
          <w:sz w:val="40"/>
          <w:lang w:eastAsia="zh-CN"/>
        </w:rPr>
        <w:t>ISPC</w:t>
      </w:r>
      <w:r w:rsidR="00191F9C" w:rsidRPr="00544425">
        <w:rPr>
          <w:rFonts w:asciiTheme="minorBidi" w:eastAsia="SimHei" w:hAnsiTheme="minorBidi" w:cstheme="minorBidi"/>
          <w:b/>
          <w:sz w:val="40"/>
          <w:lang w:eastAsia="zh-CN"/>
        </w:rPr>
        <w:t>）</w:t>
      </w:r>
      <w:r w:rsidRPr="00544425">
        <w:rPr>
          <w:rFonts w:asciiTheme="minorBidi" w:eastAsia="SimHei" w:hAnsiTheme="minorBidi" w:cstheme="minorBidi"/>
          <w:b/>
          <w:sz w:val="40"/>
          <w:lang w:eastAsia="zh-CN"/>
        </w:rPr>
        <w:t>列表</w:t>
      </w:r>
    </w:p>
    <w:p w:rsidR="00AE2989" w:rsidRPr="00544425" w:rsidRDefault="00AE2989" w:rsidP="00757B20">
      <w:pPr>
        <w:spacing w:before="0"/>
        <w:ind w:left="567" w:firstLine="567"/>
        <w:rPr>
          <w:rFonts w:asciiTheme="minorBidi" w:hAnsiTheme="minorBidi" w:cstheme="minorBidi"/>
          <w:b/>
          <w:sz w:val="40"/>
          <w:lang w:eastAsia="zh-CN"/>
        </w:rPr>
      </w:pPr>
      <w:r w:rsidRPr="00544425">
        <w:rPr>
          <w:rFonts w:asciiTheme="minorBidi" w:eastAsia="SimHei" w:hAnsiTheme="minorBidi" w:cstheme="minorBidi"/>
          <w:b/>
          <w:sz w:val="40"/>
          <w:lang w:eastAsia="zh-CN"/>
        </w:rPr>
        <w:t>（根据</w:t>
      </w:r>
      <w:r w:rsidRPr="00544425">
        <w:rPr>
          <w:rFonts w:asciiTheme="minorBidi" w:eastAsia="SimHei" w:hAnsiTheme="minorBidi" w:cstheme="minorBidi"/>
          <w:b/>
          <w:sz w:val="40"/>
          <w:lang w:eastAsia="zh-CN"/>
        </w:rPr>
        <w:t>ITU-T Q.708</w:t>
      </w:r>
      <w:r w:rsidRPr="00544425">
        <w:rPr>
          <w:rFonts w:asciiTheme="minorBidi" w:eastAsia="SimHei" w:hAnsiTheme="minorBidi" w:cstheme="minorBidi"/>
          <w:b/>
          <w:sz w:val="40"/>
          <w:lang w:eastAsia="zh-CN"/>
        </w:rPr>
        <w:t>建议书（</w:t>
      </w:r>
      <w:r w:rsidRPr="00544425">
        <w:rPr>
          <w:rFonts w:asciiTheme="minorBidi" w:eastAsia="SimHei" w:hAnsiTheme="minorBidi" w:cstheme="minorBidi"/>
          <w:b/>
          <w:sz w:val="40"/>
          <w:lang w:eastAsia="zh-CN"/>
        </w:rPr>
        <w:t>03/99</w:t>
      </w:r>
      <w:r w:rsidR="00191F9C" w:rsidRPr="00544425">
        <w:rPr>
          <w:rFonts w:asciiTheme="minorBidi" w:eastAsia="SimHei" w:hAnsiTheme="minorBidi" w:cstheme="minorBidi"/>
          <w:b/>
          <w:sz w:val="40"/>
          <w:lang w:eastAsia="zh-CN"/>
        </w:rPr>
        <w:t>））</w:t>
      </w:r>
    </w:p>
    <w:p w:rsidR="00C63FC9" w:rsidRPr="00544425" w:rsidRDefault="00C63FC9" w:rsidP="00757B20">
      <w:pPr>
        <w:spacing w:before="0"/>
        <w:ind w:left="567" w:firstLine="567"/>
        <w:rPr>
          <w:rFonts w:asciiTheme="minorBidi" w:hAnsiTheme="minorBidi" w:cstheme="minorBidi"/>
          <w:b/>
          <w:sz w:val="28"/>
          <w:szCs w:val="28"/>
          <w:lang w:eastAsia="zh-CN"/>
          <w:rPrChange w:id="13" w:author="Li, Jianying" w:date="2016-10-17T10:18:00Z">
            <w:rPr>
              <w:b/>
              <w:sz w:val="40"/>
              <w:lang w:eastAsia="zh-CN"/>
            </w:rPr>
          </w:rPrChange>
        </w:rPr>
      </w:pPr>
    </w:p>
    <w:p w:rsidR="00C63FC9" w:rsidRPr="00544425" w:rsidRDefault="00C63FC9" w:rsidP="00757B20">
      <w:pPr>
        <w:spacing w:before="0"/>
        <w:ind w:left="567" w:firstLine="567"/>
        <w:rPr>
          <w:rFonts w:asciiTheme="minorBidi" w:eastAsia="SimHei" w:hAnsiTheme="minorBidi" w:cstheme="minorBidi"/>
          <w:bCs/>
          <w:sz w:val="40"/>
          <w:lang w:eastAsia="zh-CN"/>
        </w:rPr>
      </w:pPr>
      <w:r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（截至</w:t>
      </w:r>
      <w:r w:rsidR="00B82368"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2016</w:t>
      </w:r>
      <w:r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年</w:t>
      </w:r>
      <w:r w:rsidR="00B82368"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10</w:t>
      </w:r>
      <w:r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月</w:t>
      </w:r>
      <w:r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1</w:t>
      </w:r>
      <w:r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日</w:t>
      </w:r>
      <w:r w:rsidR="00191F9C" w:rsidRPr="00544425">
        <w:rPr>
          <w:rFonts w:asciiTheme="minorBidi" w:eastAsia="SimHei" w:hAnsiTheme="minorBidi" w:cstheme="minorBidi"/>
          <w:bCs/>
          <w:sz w:val="28"/>
          <w:szCs w:val="28"/>
          <w:lang w:eastAsia="zh-CN"/>
        </w:rPr>
        <w:t>）</w:t>
      </w:r>
    </w:p>
    <w:p w:rsidR="00C63FC9" w:rsidRPr="00544425" w:rsidRDefault="00C63FC9" w:rsidP="00C63FC9">
      <w:pPr>
        <w:spacing w:before="0"/>
        <w:ind w:left="567"/>
        <w:rPr>
          <w:rFonts w:asciiTheme="minorBidi" w:hAnsiTheme="minorBidi" w:cstheme="minorBidi"/>
          <w:bCs/>
          <w:sz w:val="28"/>
          <w:szCs w:val="28"/>
          <w:lang w:eastAsia="zh-CN"/>
        </w:rPr>
      </w:pPr>
    </w:p>
    <w:p w:rsidR="005028FB" w:rsidRDefault="005028FB" w:rsidP="00C63FC9">
      <w:pPr>
        <w:spacing w:before="0"/>
        <w:ind w:left="567"/>
        <w:rPr>
          <w:b/>
          <w:sz w:val="24"/>
          <w:lang w:eastAsia="zh-CN"/>
        </w:rPr>
      </w:pPr>
    </w:p>
    <w:p w:rsidR="00FD4195" w:rsidDel="00544425" w:rsidRDefault="00FD4195" w:rsidP="00C63FC9">
      <w:pPr>
        <w:spacing w:before="0"/>
        <w:ind w:left="567"/>
        <w:rPr>
          <w:del w:id="14" w:author="Li, Jianying" w:date="2016-10-17T10:18:00Z"/>
          <w:b/>
          <w:sz w:val="24"/>
          <w:lang w:eastAsia="zh-CN"/>
        </w:rPr>
      </w:pPr>
    </w:p>
    <w:p w:rsidR="00FD4195" w:rsidRDefault="00FD4195" w:rsidP="00C63FC9">
      <w:pPr>
        <w:spacing w:before="0"/>
        <w:ind w:left="567"/>
        <w:rPr>
          <w:b/>
          <w:sz w:val="24"/>
          <w:lang w:eastAsia="zh-CN"/>
        </w:rPr>
      </w:pPr>
    </w:p>
    <w:p w:rsidR="005028FB" w:rsidRDefault="005028FB" w:rsidP="00C63FC9">
      <w:pPr>
        <w:spacing w:before="0"/>
        <w:ind w:left="567"/>
        <w:rPr>
          <w:b/>
          <w:sz w:val="24"/>
          <w:lang w:eastAsia="zh-CN"/>
        </w:rPr>
      </w:pPr>
    </w:p>
    <w:p w:rsidR="00C63FC9" w:rsidRDefault="00C63FC9" w:rsidP="00C63FC9">
      <w:pPr>
        <w:spacing w:before="0"/>
        <w:ind w:left="567" w:right="-1333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_____________________________________________________________________</w:t>
      </w:r>
      <w:r w:rsidR="0069668C">
        <w:rPr>
          <w:b/>
          <w:sz w:val="24"/>
          <w:lang w:eastAsia="zh-CN"/>
        </w:rPr>
        <w:t>_____</w:t>
      </w:r>
      <w:r>
        <w:rPr>
          <w:b/>
          <w:sz w:val="24"/>
          <w:lang w:eastAsia="zh-CN"/>
        </w:rPr>
        <w:t>_</w:t>
      </w:r>
    </w:p>
    <w:p w:rsidR="00C63FC9" w:rsidRDefault="00C63FC9" w:rsidP="00C63FC9">
      <w:pPr>
        <w:spacing w:before="0"/>
        <w:ind w:left="567"/>
        <w:rPr>
          <w:lang w:eastAsia="zh-CN"/>
        </w:rPr>
      </w:pPr>
    </w:p>
    <w:p w:rsidR="00C63FC9" w:rsidRDefault="00C63FC9" w:rsidP="00C63FC9">
      <w:pPr>
        <w:spacing w:before="0"/>
        <w:ind w:left="567"/>
        <w:rPr>
          <w:lang w:eastAsia="zh-CN"/>
        </w:rPr>
      </w:pPr>
    </w:p>
    <w:p w:rsidR="00C63FC9" w:rsidRDefault="00C63FC9" w:rsidP="00C63FC9">
      <w:pPr>
        <w:spacing w:before="0"/>
        <w:ind w:left="567"/>
        <w:rPr>
          <w:lang w:eastAsia="zh-CN"/>
        </w:rPr>
      </w:pP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2977"/>
        <w:gridCol w:w="6803"/>
      </w:tblGrid>
      <w:tr w:rsidR="00E53A1F" w:rsidTr="00E53A1F">
        <w:trPr>
          <w:cantSplit/>
          <w:trHeight w:val="1303"/>
        </w:trPr>
        <w:tc>
          <w:tcPr>
            <w:tcW w:w="2977" w:type="dxa"/>
            <w:hideMark/>
          </w:tcPr>
          <w:p w:rsidR="00E53A1F" w:rsidRPr="00544425" w:rsidRDefault="00E53A1F" w:rsidP="00B82368">
            <w:pPr>
              <w:spacing w:before="1120"/>
              <w:rPr>
                <w:rFonts w:asciiTheme="minorBidi" w:eastAsia="SimHei" w:hAnsiTheme="minorBidi" w:cstheme="minorBidi"/>
                <w:sz w:val="28"/>
              </w:rPr>
            </w:pPr>
            <w:r w:rsidRPr="00544425">
              <w:rPr>
                <w:rFonts w:asciiTheme="minorBidi" w:eastAsia="SimHei" w:hAnsiTheme="minorBidi" w:cstheme="minorBidi"/>
                <w:b/>
                <w:sz w:val="24"/>
              </w:rPr>
              <w:t>201</w:t>
            </w:r>
            <w:r w:rsidR="00B82368" w:rsidRPr="00544425">
              <w:rPr>
                <w:rFonts w:asciiTheme="minorBidi" w:eastAsia="SimHei" w:hAnsiTheme="minorBidi" w:cstheme="minorBidi"/>
                <w:b/>
                <w:sz w:val="24"/>
              </w:rPr>
              <w:t>6</w:t>
            </w:r>
            <w:r w:rsidRPr="00544425">
              <w:rPr>
                <w:rFonts w:asciiTheme="minorBidi" w:eastAsia="SimHei" w:hAnsiTheme="minorBidi" w:cstheme="minorBidi"/>
                <w:b/>
                <w:sz w:val="24"/>
              </w:rPr>
              <w:t>年，日内瓦</w:t>
            </w:r>
          </w:p>
        </w:tc>
        <w:tc>
          <w:tcPr>
            <w:tcW w:w="6804" w:type="dxa"/>
            <w:hideMark/>
          </w:tcPr>
          <w:p w:rsidR="00E53A1F" w:rsidRDefault="00E53A1F">
            <w:pPr>
              <w:jc w:val="right"/>
              <w:rPr>
                <w:sz w:val="28"/>
              </w:rPr>
            </w:pPr>
          </w:p>
        </w:tc>
      </w:tr>
    </w:tbl>
    <w:p w:rsidR="00CC01F7" w:rsidRPr="00CC5A80" w:rsidRDefault="00C63FC9" w:rsidP="00AE2989">
      <w:pPr>
        <w:jc w:val="center"/>
        <w:rPr>
          <w:rFonts w:ascii="Helvetica" w:hAnsi="Helvetica"/>
          <w:b/>
          <w:sz w:val="32"/>
          <w:szCs w:val="32"/>
          <w:lang w:eastAsia="zh-CN"/>
        </w:rPr>
      </w:pPr>
      <w:r w:rsidRPr="00CC01F7">
        <w:rPr>
          <w:b/>
          <w:sz w:val="32"/>
          <w:szCs w:val="32"/>
          <w:lang w:eastAsia="zh-CN"/>
        </w:rPr>
        <w:br w:type="page"/>
      </w:r>
      <w:r w:rsidR="00AE2989" w:rsidRPr="00AE2989">
        <w:rPr>
          <w:rFonts w:hint="eastAsia"/>
          <w:b/>
          <w:sz w:val="32"/>
          <w:szCs w:val="32"/>
          <w:lang w:eastAsia="zh-CN"/>
        </w:rPr>
        <w:lastRenderedPageBreak/>
        <w:t>国际信令点代码（</w:t>
      </w:r>
      <w:r w:rsidR="00AE2989" w:rsidRPr="00AE2989">
        <w:rPr>
          <w:b/>
          <w:sz w:val="32"/>
          <w:szCs w:val="32"/>
          <w:lang w:eastAsia="zh-CN"/>
        </w:rPr>
        <w:t>ISPC</w:t>
      </w:r>
      <w:r w:rsidR="00191F9C">
        <w:rPr>
          <w:rFonts w:hint="eastAsia"/>
          <w:b/>
          <w:sz w:val="32"/>
          <w:szCs w:val="32"/>
          <w:lang w:eastAsia="zh-CN"/>
        </w:rPr>
        <w:t>）</w:t>
      </w:r>
      <w:r w:rsidR="00AE2989" w:rsidRPr="00AE2989">
        <w:rPr>
          <w:rFonts w:hint="eastAsia"/>
          <w:b/>
          <w:sz w:val="32"/>
          <w:szCs w:val="32"/>
          <w:lang w:eastAsia="zh-CN"/>
        </w:rPr>
        <w:t>列表</w:t>
      </w:r>
    </w:p>
    <w:p w:rsidR="00CC01F7" w:rsidRPr="00CC5A80" w:rsidRDefault="00CC01F7" w:rsidP="00CC01F7">
      <w:pPr>
        <w:jc w:val="center"/>
        <w:rPr>
          <w:rFonts w:ascii="Helvetica" w:hAnsi="Helvetica"/>
          <w:b/>
          <w:sz w:val="24"/>
          <w:lang w:eastAsia="zh-CN"/>
        </w:rPr>
      </w:pPr>
    </w:p>
    <w:p w:rsidR="00CC01F7" w:rsidRDefault="00CC01F7" w:rsidP="00CC01F7">
      <w:pPr>
        <w:spacing w:after="120"/>
        <w:rPr>
          <w:ins w:id="15" w:author="Li, Jianying" w:date="2016-10-17T10:19:00Z"/>
          <w:rFonts w:ascii="Helvetica" w:eastAsia="STKaiti" w:hAnsi="Helvetica" w:cs="Arial"/>
          <w:b/>
          <w:sz w:val="32"/>
          <w:szCs w:val="32"/>
          <w:lang w:eastAsia="zh-CN"/>
        </w:rPr>
      </w:pPr>
      <w:r w:rsidRPr="00CC5A80">
        <w:rPr>
          <w:rFonts w:ascii="Helvetica" w:eastAsia="STKaiti" w:hAnsi="Helvetica" w:cs="Arial"/>
          <w:b/>
          <w:sz w:val="32"/>
          <w:szCs w:val="32"/>
          <w:lang w:eastAsia="zh-CN"/>
        </w:rPr>
        <w:t>电信标准化局说明</w:t>
      </w:r>
    </w:p>
    <w:p w:rsidR="00544425" w:rsidRDefault="00544425" w:rsidP="00CC01F7">
      <w:pPr>
        <w:spacing w:after="120"/>
        <w:rPr>
          <w:ins w:id="16" w:author="Li, Jianying" w:date="2016-10-17T10:19:00Z"/>
          <w:rFonts w:ascii="Helvetica" w:eastAsia="STKaiti" w:hAnsi="Helvetica" w:cs="Arial"/>
          <w:b/>
          <w:sz w:val="32"/>
          <w:szCs w:val="32"/>
          <w:lang w:eastAsia="zh-CN"/>
        </w:rPr>
      </w:pPr>
    </w:p>
    <w:p w:rsidR="00544425" w:rsidRPr="00CC5A80" w:rsidRDefault="00544425" w:rsidP="00CC01F7">
      <w:pPr>
        <w:spacing w:after="120"/>
        <w:rPr>
          <w:rFonts w:ascii="Helvetica" w:eastAsia="STKaiti" w:hAnsi="Helvetica" w:cs="Arial" w:hint="eastAsia"/>
          <w:sz w:val="32"/>
          <w:szCs w:val="32"/>
          <w:lang w:eastAsia="zh-CN"/>
        </w:rPr>
      </w:pPr>
    </w:p>
    <w:p w:rsidR="00C63FC9" w:rsidRPr="00CC5A80" w:rsidRDefault="00FE268D" w:rsidP="00AE2989">
      <w:pPr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1</w:t>
      </w:r>
      <w:r w:rsidR="00C63FC9" w:rsidRPr="00CC5A80">
        <w:rPr>
          <w:rFonts w:ascii="Helvetica" w:hAnsi="Helvetica"/>
          <w:lang w:eastAsia="zh-CN"/>
        </w:rPr>
        <w:tab/>
      </w:r>
      <w:r w:rsidR="00EC4E26" w:rsidRPr="00CC5A80">
        <w:rPr>
          <w:rFonts w:ascii="Helvetica" w:hAnsi="Helvetica"/>
          <w:lang w:eastAsia="zh-CN"/>
        </w:rPr>
        <w:t>此</w:t>
      </w:r>
      <w:r w:rsidR="00AE2989" w:rsidRPr="00AE2989">
        <w:rPr>
          <w:rFonts w:ascii="Helvetica" w:hAnsi="Helvetica" w:hint="eastAsia"/>
          <w:bCs/>
          <w:lang w:eastAsia="zh-CN"/>
        </w:rPr>
        <w:t>国际信令点代码（</w:t>
      </w:r>
      <w:r w:rsidR="00AE2989" w:rsidRPr="00AE2989">
        <w:rPr>
          <w:rFonts w:ascii="Helvetica" w:hAnsi="Helvetica"/>
          <w:bCs/>
          <w:lang w:eastAsia="zh-CN"/>
        </w:rPr>
        <w:t>ISPC</w:t>
      </w:r>
      <w:r w:rsidR="00191F9C">
        <w:rPr>
          <w:rFonts w:ascii="Helvetica" w:hAnsi="Helvetica" w:hint="eastAsia"/>
          <w:bCs/>
          <w:lang w:eastAsia="zh-CN"/>
        </w:rPr>
        <w:t>）</w:t>
      </w:r>
      <w:r w:rsidR="00AE2989" w:rsidRPr="00AE2989">
        <w:rPr>
          <w:rFonts w:ascii="Helvetica" w:hAnsi="Helvetica" w:hint="eastAsia"/>
          <w:bCs/>
          <w:lang w:eastAsia="zh-CN"/>
        </w:rPr>
        <w:t>列表</w:t>
      </w:r>
      <w:r w:rsidR="00CC01F7" w:rsidRPr="00CC5A80">
        <w:rPr>
          <w:rFonts w:ascii="Helvetica" w:hAnsi="Helvetica" w:cs="Arial"/>
          <w:szCs w:val="22"/>
          <w:lang w:eastAsia="zh-CN"/>
        </w:rPr>
        <w:t>现取代作为</w:t>
      </w:r>
      <w:r w:rsidR="00B82368" w:rsidRPr="00056A60">
        <w:rPr>
          <w:rFonts w:ascii="Helvetica" w:eastAsia="Times New Roman" w:hAnsi="Helvetica"/>
          <w:lang w:eastAsia="zh-CN"/>
        </w:rPr>
        <w:t>1.I.2015</w:t>
      </w:r>
      <w:r w:rsidR="00CC01F7" w:rsidRPr="00CC5A80">
        <w:rPr>
          <w:rFonts w:ascii="Helvetica" w:hAnsi="Helvetica" w:cs="Arial"/>
          <w:szCs w:val="22"/>
          <w:lang w:eastAsia="zh-CN"/>
        </w:rPr>
        <w:t>第</w:t>
      </w:r>
      <w:r w:rsidR="00B82368" w:rsidRPr="00056A60">
        <w:rPr>
          <w:rFonts w:ascii="Helvetica" w:eastAsia="Times New Roman" w:hAnsi="Helvetica"/>
          <w:lang w:eastAsia="zh-CN"/>
        </w:rPr>
        <w:t>1067</w:t>
      </w:r>
      <w:r w:rsidR="00CC01F7" w:rsidRPr="00CC5A80">
        <w:rPr>
          <w:rFonts w:ascii="Helvetica" w:hAnsi="Helvetica" w:cs="Arial"/>
          <w:szCs w:val="22"/>
          <w:lang w:eastAsia="zh-CN"/>
        </w:rPr>
        <w:t>期</w:t>
      </w:r>
      <w:r w:rsidR="00EC4E26" w:rsidRPr="00CC5A80">
        <w:rPr>
          <w:rFonts w:ascii="Helvetica" w:hAnsi="Helvetica" w:cs="Arial"/>
          <w:szCs w:val="22"/>
          <w:lang w:eastAsia="zh-CN"/>
        </w:rPr>
        <w:t>《</w:t>
      </w:r>
      <w:r w:rsidR="00CC01F7" w:rsidRPr="00CC5A80">
        <w:rPr>
          <w:rFonts w:ascii="Helvetica" w:hAnsi="Helvetica" w:cs="Arial"/>
          <w:szCs w:val="22"/>
          <w:lang w:eastAsia="zh-CN"/>
        </w:rPr>
        <w:t>国际电联操作公报</w:t>
      </w:r>
      <w:r w:rsidR="00EC4E26" w:rsidRPr="00CC5A80">
        <w:rPr>
          <w:rFonts w:ascii="Helvetica" w:hAnsi="Helvetica" w:cs="Arial"/>
          <w:szCs w:val="22"/>
          <w:lang w:eastAsia="zh-CN"/>
        </w:rPr>
        <w:t>》</w:t>
      </w:r>
      <w:r w:rsidR="00CC01F7" w:rsidRPr="00CC5A80">
        <w:rPr>
          <w:rFonts w:ascii="Helvetica" w:hAnsi="Helvetica" w:cs="Arial"/>
          <w:szCs w:val="22"/>
          <w:lang w:eastAsia="zh-CN"/>
        </w:rPr>
        <w:t>附件公布的</w:t>
      </w:r>
      <w:r w:rsidR="00EC4E26" w:rsidRPr="00CC5A80">
        <w:rPr>
          <w:rFonts w:ascii="Helvetica" w:hAnsi="Helvetica" w:cs="Arial"/>
          <w:szCs w:val="22"/>
          <w:lang w:eastAsia="zh-CN"/>
        </w:rPr>
        <w:t>前一份</w:t>
      </w:r>
      <w:r w:rsidR="00CC01F7" w:rsidRPr="00CC5A80">
        <w:rPr>
          <w:rFonts w:ascii="Helvetica" w:hAnsi="Helvetica" w:cs="Arial"/>
          <w:szCs w:val="22"/>
          <w:lang w:eastAsia="zh-CN"/>
        </w:rPr>
        <w:t>列表。</w:t>
      </w:r>
      <w:r w:rsidR="00EC4E26" w:rsidRPr="00CC5A80">
        <w:rPr>
          <w:rFonts w:ascii="Helvetica" w:hAnsi="Helvetica" w:cs="Arial"/>
          <w:szCs w:val="22"/>
          <w:lang w:eastAsia="zh-CN"/>
        </w:rPr>
        <w:t>自</w:t>
      </w:r>
      <w:r w:rsidR="00CC01F7" w:rsidRPr="00CC5A80">
        <w:rPr>
          <w:rFonts w:ascii="Helvetica" w:hAnsi="Helvetica" w:cs="Arial"/>
          <w:szCs w:val="22"/>
          <w:lang w:eastAsia="zh-CN"/>
        </w:rPr>
        <w:t>那时起，</w:t>
      </w:r>
      <w:r w:rsidR="00AE2989">
        <w:rPr>
          <w:rFonts w:ascii="Helvetica" w:hAnsi="Helvetica" w:cs="Arial" w:hint="eastAsia"/>
          <w:szCs w:val="22"/>
          <w:lang w:eastAsia="zh-CN"/>
        </w:rPr>
        <w:t>电信标准化局</w:t>
      </w:r>
      <w:r w:rsidR="00CC01F7" w:rsidRPr="00CC5A80">
        <w:rPr>
          <w:rFonts w:ascii="Helvetica" w:hAnsi="Helvetica" w:cs="Arial"/>
          <w:szCs w:val="22"/>
          <w:lang w:eastAsia="zh-CN"/>
        </w:rPr>
        <w:t>已</w:t>
      </w:r>
      <w:r w:rsidR="00AE2989">
        <w:rPr>
          <w:rFonts w:ascii="Helvetica" w:hAnsi="Helvetica" w:cs="Arial" w:hint="eastAsia"/>
          <w:szCs w:val="22"/>
          <w:lang w:eastAsia="zh-CN"/>
        </w:rPr>
        <w:t>收到了多份通知</w:t>
      </w:r>
      <w:r w:rsidR="00CC01F7" w:rsidRPr="00CC5A80">
        <w:rPr>
          <w:rFonts w:ascii="Helvetica" w:hAnsi="Helvetica" w:cs="Arial"/>
          <w:szCs w:val="22"/>
          <w:lang w:eastAsia="zh-CN"/>
        </w:rPr>
        <w:t>并</w:t>
      </w:r>
      <w:r w:rsidR="00EC20E6" w:rsidRPr="00CC5A80">
        <w:rPr>
          <w:rFonts w:ascii="Helvetica" w:hAnsi="Helvetica" w:cs="Arial"/>
          <w:szCs w:val="22"/>
          <w:lang w:eastAsia="zh-CN"/>
        </w:rPr>
        <w:t>分别</w:t>
      </w:r>
      <w:r w:rsidR="00CC01F7" w:rsidRPr="00CC5A80">
        <w:rPr>
          <w:rFonts w:ascii="Helvetica" w:hAnsi="Helvetica" w:cs="Arial"/>
          <w:szCs w:val="22"/>
          <w:lang w:eastAsia="zh-CN"/>
        </w:rPr>
        <w:t>在各期国际电联操作公报</w:t>
      </w:r>
      <w:r w:rsidR="00EC20E6" w:rsidRPr="00CC5A80">
        <w:rPr>
          <w:rFonts w:ascii="Helvetica" w:hAnsi="Helvetica" w:cs="Arial"/>
          <w:szCs w:val="22"/>
          <w:lang w:eastAsia="zh-CN"/>
        </w:rPr>
        <w:t>中</w:t>
      </w:r>
      <w:r w:rsidR="00CC01F7" w:rsidRPr="00CC5A80">
        <w:rPr>
          <w:rFonts w:ascii="Helvetica" w:hAnsi="Helvetica" w:cs="Arial"/>
          <w:szCs w:val="22"/>
          <w:lang w:eastAsia="zh-CN"/>
        </w:rPr>
        <w:t>公布。当前列表</w:t>
      </w:r>
      <w:r w:rsidR="00EC20E6" w:rsidRPr="00CC5A80">
        <w:rPr>
          <w:rFonts w:ascii="Helvetica" w:hAnsi="Helvetica" w:cs="Arial"/>
          <w:szCs w:val="22"/>
          <w:lang w:eastAsia="zh-CN"/>
        </w:rPr>
        <w:t>包含了</w:t>
      </w:r>
      <w:r w:rsidR="00B82368" w:rsidRPr="00056A60">
        <w:rPr>
          <w:rFonts w:ascii="Helvetica" w:eastAsia="Times New Roman" w:hAnsi="Helvetica"/>
          <w:lang w:eastAsia="zh-CN"/>
        </w:rPr>
        <w:t>1.X.2016</w:t>
      </w:r>
      <w:r w:rsidR="00CC01F7" w:rsidRPr="00CC5A80">
        <w:rPr>
          <w:rFonts w:ascii="Helvetica" w:hAnsi="Helvetica" w:cs="Arial"/>
          <w:szCs w:val="22"/>
          <w:lang w:eastAsia="zh-CN"/>
        </w:rPr>
        <w:t>第</w:t>
      </w:r>
      <w:r w:rsidR="00B82368" w:rsidRPr="00056A60">
        <w:rPr>
          <w:rFonts w:ascii="Helvetica" w:eastAsia="Times New Roman" w:hAnsi="Helvetica"/>
          <w:lang w:eastAsia="zh-CN"/>
        </w:rPr>
        <w:t>1109</w:t>
      </w:r>
      <w:r w:rsidR="00CC01F7" w:rsidRPr="00CC5A80">
        <w:rPr>
          <w:rFonts w:ascii="Helvetica" w:hAnsi="Helvetica" w:cs="Arial"/>
          <w:szCs w:val="22"/>
          <w:lang w:eastAsia="zh-CN"/>
        </w:rPr>
        <w:t>期</w:t>
      </w:r>
      <w:r w:rsidR="00EC20E6" w:rsidRPr="00CC5A80">
        <w:rPr>
          <w:rFonts w:ascii="Helvetica" w:hAnsi="Helvetica" w:cs="Arial"/>
          <w:szCs w:val="22"/>
          <w:lang w:eastAsia="zh-CN"/>
        </w:rPr>
        <w:t>《</w:t>
      </w:r>
      <w:r w:rsidR="00CC01F7" w:rsidRPr="00CC5A80">
        <w:rPr>
          <w:rFonts w:ascii="Helvetica" w:hAnsi="Helvetica" w:cs="Arial"/>
          <w:szCs w:val="22"/>
          <w:lang w:eastAsia="zh-CN"/>
        </w:rPr>
        <w:t>操作公报</w:t>
      </w:r>
      <w:r w:rsidR="00EC20E6" w:rsidRPr="00CC5A80">
        <w:rPr>
          <w:rFonts w:ascii="Helvetica" w:hAnsi="Helvetica" w:cs="Arial"/>
          <w:szCs w:val="22"/>
          <w:lang w:eastAsia="zh-CN"/>
        </w:rPr>
        <w:t>》</w:t>
      </w:r>
      <w:r w:rsidR="00CC01F7" w:rsidRPr="00CC5A80">
        <w:rPr>
          <w:rFonts w:ascii="Helvetica" w:hAnsi="Helvetica" w:cs="Arial"/>
          <w:szCs w:val="22"/>
          <w:lang w:eastAsia="zh-CN"/>
        </w:rPr>
        <w:t>之前公布的所有变更。</w:t>
      </w:r>
    </w:p>
    <w:p w:rsidR="00C63FC9" w:rsidRPr="00CC5A80" w:rsidRDefault="00C63FC9" w:rsidP="00C63FC9">
      <w:pPr>
        <w:rPr>
          <w:rFonts w:ascii="Helvetica" w:hAnsi="Helvetica"/>
          <w:lang w:eastAsia="zh-CN"/>
        </w:rPr>
      </w:pPr>
    </w:p>
    <w:p w:rsidR="00C63FC9" w:rsidRPr="00CC5A80" w:rsidRDefault="00956116" w:rsidP="00956116">
      <w:pPr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2</w:t>
      </w:r>
      <w:r w:rsidR="00C63FC9" w:rsidRPr="00CC5A80">
        <w:rPr>
          <w:rFonts w:ascii="Helvetica" w:hAnsi="Helvetica"/>
          <w:lang w:eastAsia="zh-CN"/>
        </w:rPr>
        <w:tab/>
        <w:t>ITU-T Q.708</w:t>
      </w:r>
      <w:r>
        <w:rPr>
          <w:rFonts w:ascii="Helvetica" w:hAnsi="Helvetica"/>
          <w:lang w:eastAsia="zh-CN"/>
        </w:rPr>
        <w:t>建议书</w:t>
      </w:r>
      <w:r w:rsidR="00EC20E6" w:rsidRPr="00CC5A80">
        <w:rPr>
          <w:rFonts w:ascii="Helvetica" w:hAnsi="Helvetica"/>
          <w:lang w:eastAsia="zh-CN"/>
        </w:rPr>
        <w:t>规定，电信标准化局负责信令区域</w:t>
      </w:r>
      <w:r w:rsidR="00EC20E6" w:rsidRPr="00CC5A80">
        <w:rPr>
          <w:rFonts w:ascii="Helvetica" w:hAnsi="Helvetica"/>
          <w:lang w:eastAsia="zh-CN"/>
        </w:rPr>
        <w:t>/</w:t>
      </w:r>
      <w:r w:rsidR="00EC20E6" w:rsidRPr="00CC5A80">
        <w:rPr>
          <w:rFonts w:ascii="Helvetica" w:hAnsi="Helvetica"/>
          <w:lang w:eastAsia="zh-CN"/>
        </w:rPr>
        <w:t>网络编码（</w:t>
      </w:r>
      <w:r w:rsidR="00EC20E6" w:rsidRPr="00CC5A80">
        <w:rPr>
          <w:rFonts w:ascii="Helvetica" w:hAnsi="Helvetica"/>
          <w:lang w:eastAsia="zh-CN"/>
        </w:rPr>
        <w:t>SANC</w:t>
      </w:r>
      <w:r w:rsidR="00191F9C">
        <w:rPr>
          <w:rFonts w:ascii="Helvetica" w:hAnsi="Helvetica"/>
          <w:lang w:eastAsia="zh-CN"/>
        </w:rPr>
        <w:t>）</w:t>
      </w:r>
      <w:r w:rsidR="00EC20E6" w:rsidRPr="00CC5A80">
        <w:rPr>
          <w:rFonts w:ascii="Helvetica" w:hAnsi="Helvetica"/>
          <w:lang w:eastAsia="zh-CN"/>
        </w:rPr>
        <w:t>的指配。国际信令点代码（</w:t>
      </w:r>
      <w:r w:rsidR="00EC20E6" w:rsidRPr="00CC5A80">
        <w:rPr>
          <w:rFonts w:ascii="Helvetica" w:hAnsi="Helvetica"/>
          <w:lang w:eastAsia="zh-CN"/>
        </w:rPr>
        <w:t>ISPC</w:t>
      </w:r>
      <w:r w:rsidR="00191F9C">
        <w:rPr>
          <w:rFonts w:ascii="Helvetica" w:hAnsi="Helvetica"/>
          <w:lang w:eastAsia="zh-CN"/>
        </w:rPr>
        <w:t>）</w:t>
      </w:r>
      <w:r w:rsidR="00EC20E6" w:rsidRPr="00CC5A80">
        <w:rPr>
          <w:rFonts w:ascii="Helvetica" w:hAnsi="Helvetica"/>
          <w:lang w:eastAsia="zh-CN"/>
        </w:rPr>
        <w:t>的指配</w:t>
      </w:r>
      <w:r w:rsidR="00EC20E6" w:rsidRPr="00CC5A80">
        <w:rPr>
          <w:rFonts w:ascii="Helvetica" w:hAnsi="Helvetica"/>
          <w:lang w:eastAsia="zh-CN"/>
        </w:rPr>
        <w:t>/</w:t>
      </w:r>
      <w:r w:rsidR="00EC20E6" w:rsidRPr="00CC5A80">
        <w:rPr>
          <w:rFonts w:ascii="Helvetica" w:hAnsi="Helvetica"/>
          <w:lang w:eastAsia="zh-CN"/>
        </w:rPr>
        <w:t>撤销由各国</w:t>
      </w:r>
      <w:r>
        <w:rPr>
          <w:rFonts w:ascii="Helvetica" w:hAnsi="Helvetica" w:hint="eastAsia"/>
          <w:lang w:eastAsia="zh-CN"/>
        </w:rPr>
        <w:t>负责</w:t>
      </w:r>
      <w:r w:rsidR="00EC20E6" w:rsidRPr="00CC5A80">
        <w:rPr>
          <w:rFonts w:ascii="Helvetica" w:hAnsi="Helvetica"/>
          <w:lang w:eastAsia="zh-CN"/>
        </w:rPr>
        <w:t>并随后通知电信标准化局。</w:t>
      </w:r>
    </w:p>
    <w:p w:rsidR="00C63FC9" w:rsidRPr="00CC5A80" w:rsidRDefault="00C63FC9" w:rsidP="00C63FC9">
      <w:pPr>
        <w:rPr>
          <w:rFonts w:ascii="Helvetica" w:hAnsi="Helvetica"/>
          <w:lang w:eastAsia="zh-CN"/>
        </w:rPr>
      </w:pPr>
    </w:p>
    <w:p w:rsidR="00AE2989" w:rsidRPr="00AE2989" w:rsidRDefault="00FE268D" w:rsidP="00956116">
      <w:pPr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3</w:t>
      </w:r>
      <w:r w:rsidR="00AE2989" w:rsidRPr="00AE2989">
        <w:rPr>
          <w:rFonts w:ascii="Helvetica" w:hAnsi="Helvetica"/>
          <w:lang w:eastAsia="zh-CN"/>
        </w:rPr>
        <w:tab/>
      </w:r>
      <w:r w:rsidR="00E7689E" w:rsidRPr="00CC5A80">
        <w:rPr>
          <w:rFonts w:ascii="Helvetica" w:hAnsi="Helvetica"/>
          <w:lang w:eastAsia="zh-CN"/>
        </w:rPr>
        <w:t xml:space="preserve">ITU-T </w:t>
      </w:r>
      <w:r w:rsidR="00AE2989" w:rsidRPr="00AE2989">
        <w:rPr>
          <w:rFonts w:ascii="Helvetica" w:hAnsi="Helvetica"/>
          <w:lang w:eastAsia="zh-CN"/>
        </w:rPr>
        <w:t>Q.708</w:t>
      </w:r>
      <w:r w:rsidR="00AE2989">
        <w:rPr>
          <w:rFonts w:ascii="Helvetica" w:hAnsi="Helvetica" w:hint="eastAsia"/>
          <w:lang w:eastAsia="zh-CN"/>
        </w:rPr>
        <w:t>建议书的编号方案包含了</w:t>
      </w:r>
      <w:r w:rsidR="00AE2989" w:rsidRPr="00AE2989">
        <w:rPr>
          <w:rFonts w:ascii="Helvetica" w:hAnsi="Helvetica"/>
          <w:lang w:eastAsia="zh-CN"/>
        </w:rPr>
        <w:t>2 048</w:t>
      </w:r>
      <w:r w:rsidR="00AE2989">
        <w:rPr>
          <w:rFonts w:ascii="Helvetica" w:hAnsi="Helvetica" w:hint="eastAsia"/>
          <w:lang w:eastAsia="zh-CN"/>
        </w:rPr>
        <w:t>个</w:t>
      </w:r>
      <w:r w:rsidR="00AE2989" w:rsidRPr="00AE2989">
        <w:rPr>
          <w:rFonts w:ascii="Helvetica" w:hAnsi="Helvetica"/>
          <w:lang w:eastAsia="zh-CN"/>
        </w:rPr>
        <w:t>SANC</w:t>
      </w:r>
      <w:r w:rsidR="00AE2989">
        <w:rPr>
          <w:rFonts w:ascii="Helvetica" w:hAnsi="Helvetica" w:hint="eastAsia"/>
          <w:lang w:eastAsia="zh-CN"/>
        </w:rPr>
        <w:t>，提供了</w:t>
      </w:r>
      <w:r w:rsidR="00AE2989" w:rsidRPr="00AE2989">
        <w:rPr>
          <w:rFonts w:ascii="Helvetica" w:hAnsi="Helvetica"/>
          <w:lang w:eastAsia="zh-CN"/>
        </w:rPr>
        <w:t>16 384</w:t>
      </w:r>
      <w:r w:rsidR="00AE2989">
        <w:rPr>
          <w:rFonts w:ascii="Helvetica" w:hAnsi="Helvetica" w:hint="eastAsia"/>
          <w:lang w:eastAsia="zh-CN"/>
        </w:rPr>
        <w:t>个国际信令点。在这些</w:t>
      </w:r>
      <w:r w:rsidR="00AE2989">
        <w:rPr>
          <w:rFonts w:ascii="Helvetica" w:hAnsi="Helvetica" w:hint="eastAsia"/>
          <w:lang w:eastAsia="zh-CN"/>
        </w:rPr>
        <w:t>SANC</w:t>
      </w:r>
      <w:r w:rsidR="00AE2989">
        <w:rPr>
          <w:rFonts w:ascii="Helvetica" w:hAnsi="Helvetica" w:hint="eastAsia"/>
          <w:lang w:eastAsia="zh-CN"/>
        </w:rPr>
        <w:t>中，目前可用的有</w:t>
      </w:r>
      <w:r w:rsidR="00AE2989" w:rsidRPr="00AE2989">
        <w:rPr>
          <w:rFonts w:ascii="Helvetica" w:hAnsi="Helvetica"/>
          <w:lang w:eastAsia="zh-CN"/>
        </w:rPr>
        <w:t>1 536</w:t>
      </w:r>
      <w:r w:rsidR="00AE2989">
        <w:rPr>
          <w:rFonts w:ascii="Helvetica" w:hAnsi="Helvetica" w:hint="eastAsia"/>
          <w:lang w:eastAsia="zh-CN"/>
        </w:rPr>
        <w:t>个</w:t>
      </w:r>
      <w:r w:rsidR="00AE2989" w:rsidRPr="00AE2989">
        <w:rPr>
          <w:rFonts w:ascii="Helvetica" w:hAnsi="Helvetica"/>
          <w:lang w:eastAsia="zh-CN"/>
        </w:rPr>
        <w:t>SANC</w:t>
      </w:r>
      <w:r w:rsidR="00AE2989">
        <w:rPr>
          <w:rFonts w:ascii="Helvetica" w:hAnsi="Helvetica" w:hint="eastAsia"/>
          <w:lang w:eastAsia="zh-CN"/>
        </w:rPr>
        <w:t>，可指配</w:t>
      </w:r>
      <w:r w:rsidR="00AE2989" w:rsidRPr="00AE2989">
        <w:rPr>
          <w:rFonts w:ascii="Helvetica" w:hAnsi="Helvetica"/>
          <w:lang w:eastAsia="zh-CN"/>
        </w:rPr>
        <w:t>12 288</w:t>
      </w:r>
      <w:r w:rsidR="00AE2989">
        <w:rPr>
          <w:rFonts w:ascii="Helvetica" w:hAnsi="Helvetica" w:hint="eastAsia"/>
          <w:lang w:eastAsia="zh-CN"/>
        </w:rPr>
        <w:t>个国际信令点。现已分配了</w:t>
      </w:r>
      <w:r w:rsidR="00B82368" w:rsidRPr="00056A60">
        <w:rPr>
          <w:rFonts w:ascii="Arial" w:eastAsia="Times New Roman" w:hAnsi="Arial"/>
          <w:lang w:eastAsia="zh-CN"/>
        </w:rPr>
        <w:t>1 035</w:t>
      </w:r>
      <w:r w:rsidR="00AE2989">
        <w:rPr>
          <w:rFonts w:ascii="Helvetica" w:hAnsi="Helvetica" w:hint="eastAsia"/>
          <w:lang w:eastAsia="zh-CN"/>
        </w:rPr>
        <w:t>个</w:t>
      </w:r>
      <w:r w:rsidR="00AE2989" w:rsidRPr="00AE2989">
        <w:rPr>
          <w:rFonts w:ascii="Helvetica" w:hAnsi="Helvetica"/>
          <w:lang w:eastAsia="zh-CN"/>
        </w:rPr>
        <w:t>SANC</w:t>
      </w:r>
      <w:r w:rsidR="00AE2989">
        <w:rPr>
          <w:rFonts w:ascii="Helvetica" w:hAnsi="Helvetica" w:hint="eastAsia"/>
          <w:lang w:eastAsia="zh-CN"/>
        </w:rPr>
        <w:t>；报告已使用的国际信令点为</w:t>
      </w:r>
      <w:r w:rsidR="00B82368" w:rsidRPr="00056A60">
        <w:rPr>
          <w:rFonts w:ascii="Arial" w:eastAsia="Times New Roman" w:hAnsi="Arial"/>
          <w:lang w:eastAsia="zh-CN"/>
        </w:rPr>
        <w:t>6 154</w:t>
      </w:r>
      <w:r w:rsidR="00AE2989">
        <w:rPr>
          <w:rFonts w:ascii="Helvetica" w:hAnsi="Helvetica" w:hint="eastAsia"/>
          <w:lang w:eastAsia="zh-CN"/>
        </w:rPr>
        <w:t>个。</w:t>
      </w:r>
    </w:p>
    <w:p w:rsidR="00AE2989" w:rsidRPr="00AE2989" w:rsidRDefault="00AE2989" w:rsidP="00AE2989">
      <w:pPr>
        <w:rPr>
          <w:rFonts w:ascii="Helvetica" w:hAnsi="Helvetica"/>
          <w:lang w:eastAsia="zh-CN"/>
        </w:rPr>
      </w:pPr>
    </w:p>
    <w:p w:rsidR="00AE2989" w:rsidRPr="00AE2989" w:rsidRDefault="00FE268D" w:rsidP="00E965B5">
      <w:pPr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4</w:t>
      </w:r>
      <w:r w:rsidR="00AE2989" w:rsidRPr="00AE2989">
        <w:rPr>
          <w:rFonts w:ascii="Helvetica" w:hAnsi="Helvetica"/>
          <w:lang w:eastAsia="zh-CN"/>
        </w:rPr>
        <w:tab/>
      </w:r>
      <w:r w:rsidR="00AE2989">
        <w:rPr>
          <w:rFonts w:ascii="Helvetica" w:hAnsi="Helvetica" w:hint="eastAsia"/>
          <w:lang w:eastAsia="zh-CN"/>
        </w:rPr>
        <w:t>为保持该列表的</w:t>
      </w:r>
      <w:r w:rsidR="00E965B5">
        <w:rPr>
          <w:rFonts w:ascii="Helvetica" w:hAnsi="Helvetica" w:hint="eastAsia"/>
          <w:lang w:eastAsia="zh-CN"/>
        </w:rPr>
        <w:t>最新状态，请各主管部门在指配或撤销某个</w:t>
      </w:r>
      <w:r w:rsidR="00E965B5">
        <w:rPr>
          <w:rFonts w:ascii="Helvetica" w:hAnsi="Helvetica" w:hint="eastAsia"/>
          <w:lang w:eastAsia="zh-CN"/>
        </w:rPr>
        <w:t>ISPC</w:t>
      </w:r>
      <w:r w:rsidR="00E965B5">
        <w:rPr>
          <w:rFonts w:ascii="Helvetica" w:hAnsi="Helvetica" w:hint="eastAsia"/>
          <w:lang w:eastAsia="zh-CN"/>
        </w:rPr>
        <w:t>后尽快用</w:t>
      </w:r>
      <w:hyperlink r:id="rId9" w:history="1">
        <w:r w:rsidR="00E965B5" w:rsidRPr="00AE2989">
          <w:rPr>
            <w:rStyle w:val="Hyperlink"/>
            <w:rFonts w:ascii="Helvetica" w:hAnsi="Helvetica"/>
            <w:lang w:eastAsia="zh-CN"/>
          </w:rPr>
          <w:t>www.itu.int/itu-t/inr/forms/ispc.html</w:t>
        </w:r>
      </w:hyperlink>
      <w:r w:rsidR="00E965B5">
        <w:rPr>
          <w:rFonts w:ascii="Helvetica" w:hAnsi="Helvetica" w:hint="eastAsia"/>
          <w:lang w:eastAsia="zh-CN"/>
        </w:rPr>
        <w:t>上所附的通知单告知电信标准化局。</w:t>
      </w:r>
    </w:p>
    <w:p w:rsidR="00AE2989" w:rsidRPr="00AE2989" w:rsidRDefault="00AE2989" w:rsidP="00AE2989">
      <w:pPr>
        <w:rPr>
          <w:rFonts w:ascii="Helvetica" w:hAnsi="Helvetica"/>
          <w:lang w:eastAsia="zh-CN"/>
        </w:rPr>
      </w:pPr>
    </w:p>
    <w:p w:rsidR="00C63FC9" w:rsidRPr="00CC5A80" w:rsidRDefault="00FE268D" w:rsidP="00F9076E">
      <w:pPr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5</w:t>
      </w:r>
      <w:r w:rsidR="00C63FC9" w:rsidRPr="00CC5A80">
        <w:rPr>
          <w:rFonts w:ascii="Helvetica" w:hAnsi="Helvetica"/>
          <w:lang w:eastAsia="zh-CN"/>
        </w:rPr>
        <w:tab/>
      </w:r>
      <w:r w:rsidR="00CC01F7" w:rsidRPr="00CC5A80">
        <w:rPr>
          <w:rFonts w:ascii="Helvetica" w:hAnsi="Helvetica" w:cs="Arial"/>
          <w:szCs w:val="22"/>
          <w:lang w:eastAsia="zh-CN"/>
        </w:rPr>
        <w:t>本列表将根据国际电联操作公报</w:t>
      </w:r>
      <w:r w:rsidR="00B531FC" w:rsidRPr="00CC5A80">
        <w:rPr>
          <w:rFonts w:ascii="Helvetica" w:hAnsi="Helvetica" w:cs="Arial"/>
          <w:szCs w:val="22"/>
          <w:lang w:eastAsia="zh-CN"/>
        </w:rPr>
        <w:t>中公布的</w:t>
      </w:r>
      <w:r w:rsidR="00CC01F7" w:rsidRPr="00CC5A80">
        <w:rPr>
          <w:rFonts w:ascii="Helvetica" w:hAnsi="Helvetica" w:cs="Arial"/>
          <w:szCs w:val="22"/>
          <w:lang w:eastAsia="zh-CN"/>
        </w:rPr>
        <w:t>的</w:t>
      </w:r>
      <w:r w:rsidR="00B531FC" w:rsidRPr="00CC5A80">
        <w:rPr>
          <w:rFonts w:ascii="Helvetica" w:hAnsi="Helvetica" w:cs="Arial"/>
          <w:szCs w:val="22"/>
          <w:lang w:eastAsia="zh-CN"/>
        </w:rPr>
        <w:t>一系列</w:t>
      </w:r>
      <w:r w:rsidR="00CC01F7" w:rsidRPr="00CC5A80">
        <w:rPr>
          <w:rFonts w:ascii="Helvetica" w:hAnsi="Helvetica" w:cs="Arial"/>
          <w:szCs w:val="22"/>
          <w:lang w:eastAsia="zh-CN"/>
        </w:rPr>
        <w:t>编号</w:t>
      </w:r>
      <w:r w:rsidR="00597E03" w:rsidRPr="00CC5A80">
        <w:rPr>
          <w:rFonts w:ascii="Helvetica" w:hAnsi="Helvetica" w:cs="Arial"/>
          <w:szCs w:val="22"/>
          <w:lang w:eastAsia="zh-CN"/>
        </w:rPr>
        <w:t>的</w:t>
      </w:r>
      <w:r w:rsidR="00CC01F7" w:rsidRPr="00CC5A80">
        <w:rPr>
          <w:rFonts w:ascii="Helvetica" w:hAnsi="Helvetica" w:cs="Arial"/>
          <w:szCs w:val="22"/>
          <w:lang w:eastAsia="zh-CN"/>
        </w:rPr>
        <w:t>变更进行更新。此外，本附件所含信息也在国际电联网站</w:t>
      </w:r>
      <w:hyperlink r:id="rId10" w:history="1">
        <w:r w:rsidR="00CC01F7" w:rsidRPr="00CC5A80">
          <w:rPr>
            <w:rStyle w:val="Hyperlink"/>
            <w:rFonts w:ascii="Helvetica" w:hAnsi="Helvetica"/>
            <w:lang w:eastAsia="zh-CN"/>
          </w:rPr>
          <w:t>www.itu.int/itu-t/bulletin/annex.html</w:t>
        </w:r>
      </w:hyperlink>
      <w:r w:rsidR="00597E03" w:rsidRPr="00CC5A80">
        <w:rPr>
          <w:rFonts w:ascii="Helvetica" w:hAnsi="Helvetica" w:cs="Arial"/>
          <w:szCs w:val="22"/>
          <w:lang w:eastAsia="zh-CN"/>
        </w:rPr>
        <w:t>上</w:t>
      </w:r>
      <w:r w:rsidR="00CC01F7" w:rsidRPr="00CC5A80">
        <w:rPr>
          <w:rFonts w:ascii="Helvetica" w:hAnsi="Helvetica" w:cs="Arial"/>
          <w:szCs w:val="22"/>
          <w:lang w:eastAsia="zh-CN"/>
        </w:rPr>
        <w:t>发布。</w:t>
      </w:r>
    </w:p>
    <w:p w:rsidR="00C63FC9" w:rsidRPr="00CC5A80" w:rsidRDefault="00C63FC9" w:rsidP="00C63FC9">
      <w:pPr>
        <w:rPr>
          <w:rFonts w:ascii="Helvetica" w:hAnsi="Helvetica"/>
          <w:lang w:eastAsia="zh-CN"/>
        </w:rPr>
      </w:pPr>
    </w:p>
    <w:p w:rsidR="00C63FC9" w:rsidRPr="00CC5A80" w:rsidRDefault="00FE268D" w:rsidP="00F9076E">
      <w:pPr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6</w:t>
      </w:r>
      <w:r w:rsidR="00C63FC9" w:rsidRPr="00CC5A80">
        <w:rPr>
          <w:rFonts w:ascii="Helvetica" w:hAnsi="Helvetica"/>
          <w:lang w:eastAsia="zh-CN"/>
        </w:rPr>
        <w:tab/>
      </w:r>
      <w:r w:rsidR="00F9076E">
        <w:rPr>
          <w:rFonts w:ascii="Helvetica" w:hAnsi="Helvetica" w:hint="eastAsia"/>
          <w:lang w:eastAsia="zh-CN"/>
        </w:rPr>
        <w:t>针对本列表的</w:t>
      </w:r>
      <w:r w:rsidR="00CC01F7" w:rsidRPr="00CC5A80">
        <w:rPr>
          <w:rFonts w:ascii="Helvetica" w:hAnsi="Helvetica" w:cs="Arial"/>
          <w:szCs w:val="22"/>
          <w:lang w:eastAsia="zh-CN"/>
        </w:rPr>
        <w:t>所有意见</w:t>
      </w:r>
      <w:r w:rsidR="00F9076E">
        <w:rPr>
          <w:rFonts w:ascii="Helvetica" w:hAnsi="Helvetica" w:cs="Arial" w:hint="eastAsia"/>
          <w:szCs w:val="22"/>
          <w:lang w:eastAsia="zh-CN"/>
        </w:rPr>
        <w:t>或修改</w:t>
      </w:r>
      <w:r w:rsidR="00CC01F7" w:rsidRPr="00CC5A80">
        <w:rPr>
          <w:rFonts w:ascii="Helvetica" w:hAnsi="Helvetica" w:cs="Arial"/>
          <w:szCs w:val="22"/>
          <w:lang w:eastAsia="zh-CN"/>
        </w:rPr>
        <w:t>请发送给电信标准化局主任：</w:t>
      </w:r>
    </w:p>
    <w:p w:rsidR="00C63FC9" w:rsidRDefault="00C63FC9" w:rsidP="00C63FC9">
      <w:pPr>
        <w:rPr>
          <w:rFonts w:ascii="Helvetica" w:hAnsi="Helvetica"/>
          <w:lang w:eastAsia="zh-CN"/>
        </w:rPr>
      </w:pPr>
    </w:p>
    <w:p w:rsidR="00C63FC9" w:rsidRDefault="00C63FC9" w:rsidP="000B60A7">
      <w:pPr>
        <w:spacing w:before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ab/>
      </w:r>
      <w:r>
        <w:rPr>
          <w:rFonts w:ascii="Helvetica" w:hAnsi="Helvetica"/>
          <w:lang w:eastAsia="zh-CN"/>
        </w:rPr>
        <w:tab/>
      </w:r>
      <w:r w:rsidR="00F9076E">
        <w:rPr>
          <w:rFonts w:ascii="Helvetica" w:hAnsi="Helvetica"/>
          <w:lang w:eastAsia="zh-CN"/>
        </w:rPr>
        <w:t xml:space="preserve">Director of the TSB </w:t>
      </w:r>
    </w:p>
    <w:p w:rsidR="00C63FC9" w:rsidRDefault="00C63FC9" w:rsidP="000B60A7">
      <w:pPr>
        <w:spacing w:before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ab/>
      </w:r>
      <w:r>
        <w:rPr>
          <w:rFonts w:ascii="Helvetica" w:hAnsi="Helvetica"/>
          <w:lang w:eastAsia="zh-CN"/>
        </w:rPr>
        <w:tab/>
      </w:r>
      <w:r w:rsidR="00F9076E">
        <w:rPr>
          <w:rFonts w:ascii="Helvetica" w:hAnsi="Helvetica"/>
          <w:lang w:eastAsia="zh-CN"/>
        </w:rPr>
        <w:t>International Telecommunication Union</w:t>
      </w:r>
    </w:p>
    <w:p w:rsidR="00C63FC9" w:rsidRPr="00544425" w:rsidRDefault="00C63FC9" w:rsidP="000B60A7">
      <w:pPr>
        <w:spacing w:before="0"/>
        <w:rPr>
          <w:rFonts w:ascii="Helvetica" w:hAnsi="Helvetica"/>
          <w:color w:val="000000" w:themeColor="text1"/>
          <w:lang w:val="fr-CH" w:eastAsia="zh-CN"/>
          <w:rPrChange w:id="17" w:author="Li, Jianying" w:date="2016-10-17T10:19:00Z">
            <w:rPr>
              <w:rFonts w:ascii="Helvetica" w:hAnsi="Helvetica"/>
              <w:lang w:val="en-US" w:eastAsia="zh-CN"/>
            </w:rPr>
          </w:rPrChange>
        </w:rPr>
      </w:pPr>
      <w:r>
        <w:rPr>
          <w:rFonts w:ascii="Helvetica" w:hAnsi="Helvetica"/>
          <w:lang w:eastAsia="zh-CN"/>
        </w:rPr>
        <w:tab/>
      </w:r>
      <w:r>
        <w:rPr>
          <w:rFonts w:ascii="Helvetica" w:hAnsi="Helvetica"/>
          <w:lang w:eastAsia="zh-CN"/>
        </w:rPr>
        <w:tab/>
      </w:r>
      <w:r w:rsidRPr="00544425">
        <w:rPr>
          <w:rFonts w:ascii="Helvetica" w:hAnsi="Helvetica"/>
          <w:color w:val="000000" w:themeColor="text1"/>
          <w:lang w:val="fr-CH" w:eastAsia="zh-CN"/>
          <w:rPrChange w:id="18" w:author="Li, Jianying" w:date="2016-10-17T10:19:00Z">
            <w:rPr>
              <w:rFonts w:ascii="Helvetica" w:hAnsi="Helvetica"/>
              <w:lang w:val="en-US" w:eastAsia="zh-CN"/>
            </w:rPr>
          </w:rPrChange>
        </w:rPr>
        <w:t>Place des Nations</w:t>
      </w:r>
    </w:p>
    <w:p w:rsidR="00C63FC9" w:rsidRPr="00544425" w:rsidRDefault="00C63FC9" w:rsidP="000B60A7">
      <w:pPr>
        <w:spacing w:before="0"/>
        <w:rPr>
          <w:rFonts w:ascii="Helvetica" w:hAnsi="Helvetica"/>
          <w:color w:val="000000" w:themeColor="text1"/>
          <w:lang w:val="fr-CH" w:eastAsia="zh-CN"/>
          <w:rPrChange w:id="19" w:author="Li, Jianying" w:date="2016-10-17T10:19:00Z">
            <w:rPr>
              <w:rFonts w:ascii="Helvetica" w:hAnsi="Helvetica"/>
              <w:lang w:val="en-US" w:eastAsia="zh-CN"/>
            </w:rPr>
          </w:rPrChange>
        </w:rPr>
      </w:pPr>
      <w:r w:rsidRPr="00544425">
        <w:rPr>
          <w:rFonts w:ascii="Helvetica" w:hAnsi="Helvetica"/>
          <w:color w:val="000000" w:themeColor="text1"/>
          <w:lang w:val="fr-CH" w:eastAsia="zh-CN"/>
          <w:rPrChange w:id="20" w:author="Li, Jianying" w:date="2016-10-17T10:19:00Z">
            <w:rPr>
              <w:rFonts w:ascii="Helvetica" w:hAnsi="Helvetica"/>
              <w:lang w:val="en-US" w:eastAsia="zh-CN"/>
            </w:rPr>
          </w:rPrChange>
        </w:rPr>
        <w:tab/>
      </w:r>
      <w:r w:rsidRPr="00544425">
        <w:rPr>
          <w:rFonts w:ascii="Helvetica" w:hAnsi="Helvetica"/>
          <w:color w:val="000000" w:themeColor="text1"/>
          <w:lang w:val="fr-CH" w:eastAsia="zh-CN"/>
          <w:rPrChange w:id="21" w:author="Li, Jianying" w:date="2016-10-17T10:19:00Z">
            <w:rPr>
              <w:rFonts w:ascii="Helvetica" w:hAnsi="Helvetica"/>
              <w:lang w:val="en-US" w:eastAsia="zh-CN"/>
            </w:rPr>
          </w:rPrChange>
        </w:rPr>
        <w:tab/>
        <w:t>CH-1211 GENEVA 20</w:t>
      </w:r>
    </w:p>
    <w:p w:rsidR="00C63FC9" w:rsidRPr="00544425" w:rsidRDefault="00C63FC9" w:rsidP="000B60A7">
      <w:pPr>
        <w:spacing w:before="0"/>
        <w:rPr>
          <w:rFonts w:ascii="Helvetica" w:hAnsi="Helvetica"/>
          <w:color w:val="000000" w:themeColor="text1"/>
          <w:lang w:val="fr-CH" w:eastAsia="zh-CN"/>
          <w:rPrChange w:id="22" w:author="Li, Jianying" w:date="2016-10-17T10:19:00Z">
            <w:rPr>
              <w:rFonts w:ascii="Helvetica" w:hAnsi="Helvetica"/>
              <w:lang w:val="de-CH" w:eastAsia="zh-CN"/>
            </w:rPr>
          </w:rPrChange>
        </w:rPr>
      </w:pPr>
      <w:r w:rsidRPr="00544425">
        <w:rPr>
          <w:rFonts w:ascii="Helvetica" w:hAnsi="Helvetica"/>
          <w:color w:val="000000" w:themeColor="text1"/>
          <w:lang w:val="fr-CH" w:eastAsia="zh-CN"/>
          <w:rPrChange w:id="23" w:author="Li, Jianying" w:date="2016-10-17T10:19:00Z">
            <w:rPr>
              <w:rFonts w:ascii="Helvetica" w:hAnsi="Helvetica"/>
              <w:lang w:val="en-US" w:eastAsia="zh-CN"/>
            </w:rPr>
          </w:rPrChange>
        </w:rPr>
        <w:tab/>
      </w:r>
      <w:r w:rsidRPr="00544425">
        <w:rPr>
          <w:rFonts w:ascii="Helvetica" w:hAnsi="Helvetica"/>
          <w:color w:val="000000" w:themeColor="text1"/>
          <w:lang w:val="fr-CH" w:eastAsia="zh-CN"/>
          <w:rPrChange w:id="24" w:author="Li, Jianying" w:date="2016-10-17T10:19:00Z">
            <w:rPr>
              <w:rFonts w:ascii="Helvetica" w:hAnsi="Helvetica"/>
              <w:lang w:val="en-US" w:eastAsia="zh-CN"/>
            </w:rPr>
          </w:rPrChange>
        </w:rPr>
        <w:tab/>
      </w:r>
      <w:r w:rsidRPr="00544425">
        <w:rPr>
          <w:rFonts w:ascii="Helvetica" w:hAnsi="Helvetica"/>
          <w:color w:val="000000" w:themeColor="text1"/>
          <w:lang w:val="fr-CH" w:eastAsia="zh-CN"/>
          <w:rPrChange w:id="25" w:author="Li, Jianying" w:date="2016-10-17T10:19:00Z">
            <w:rPr>
              <w:rFonts w:ascii="Helvetica" w:hAnsi="Helvetica"/>
              <w:lang w:val="de-CH" w:eastAsia="zh-CN"/>
            </w:rPr>
          </w:rPrChange>
        </w:rPr>
        <w:t>Switzerland</w:t>
      </w:r>
    </w:p>
    <w:p w:rsidR="00C63FC9" w:rsidRPr="00544425" w:rsidRDefault="00C63FC9" w:rsidP="003E6706">
      <w:pPr>
        <w:tabs>
          <w:tab w:val="clear" w:pos="5387"/>
          <w:tab w:val="left" w:pos="2835"/>
        </w:tabs>
        <w:spacing w:before="0"/>
        <w:rPr>
          <w:rFonts w:ascii="Helvetica" w:hAnsi="Helvetica"/>
          <w:lang w:val="fr-CH" w:eastAsia="zh-CN"/>
          <w:rPrChange w:id="26" w:author="Li, Jianying" w:date="2016-10-17T10:18:00Z">
            <w:rPr>
              <w:rFonts w:ascii="Helvetica" w:hAnsi="Helvetica"/>
              <w:lang w:val="de-CH" w:eastAsia="zh-CN"/>
            </w:rPr>
          </w:rPrChange>
        </w:rPr>
      </w:pPr>
      <w:r w:rsidRPr="00544425">
        <w:rPr>
          <w:rFonts w:ascii="Helvetica" w:hAnsi="Helvetica"/>
          <w:lang w:val="fr-CH" w:eastAsia="zh-CN"/>
          <w:rPrChange w:id="27" w:author="Li, Jianying" w:date="2016-10-17T10:18:00Z">
            <w:rPr>
              <w:rFonts w:ascii="Helvetica" w:hAnsi="Helvetica"/>
              <w:lang w:val="de-CH" w:eastAsia="zh-CN"/>
            </w:rPr>
          </w:rPrChange>
        </w:rPr>
        <w:tab/>
      </w:r>
      <w:r w:rsidRPr="00544425">
        <w:rPr>
          <w:rFonts w:ascii="Helvetica" w:hAnsi="Helvetica"/>
          <w:lang w:val="fr-CH" w:eastAsia="zh-CN"/>
          <w:rPrChange w:id="28" w:author="Li, Jianying" w:date="2016-10-17T10:18:00Z">
            <w:rPr>
              <w:rFonts w:ascii="Helvetica" w:hAnsi="Helvetica"/>
              <w:lang w:val="de-CH" w:eastAsia="zh-CN"/>
            </w:rPr>
          </w:rPrChange>
        </w:rPr>
        <w:tab/>
      </w:r>
      <w:r w:rsidR="006E623E">
        <w:rPr>
          <w:rFonts w:ascii="Helvetica" w:hAnsi="Helvetica" w:hint="eastAsia"/>
          <w:lang w:val="de-CH" w:eastAsia="zh-CN"/>
        </w:rPr>
        <w:t>电话</w:t>
      </w:r>
      <w:r w:rsidR="006E623E" w:rsidRPr="00544425">
        <w:rPr>
          <w:rFonts w:ascii="Helvetica" w:hAnsi="Helvetica" w:hint="eastAsia"/>
          <w:lang w:val="fr-CH" w:eastAsia="zh-CN"/>
          <w:rPrChange w:id="29" w:author="Li, Jianying" w:date="2016-10-17T10:18:00Z">
            <w:rPr>
              <w:rFonts w:ascii="Helvetica" w:hAnsi="Helvetica" w:hint="eastAsia"/>
              <w:lang w:val="de-CH" w:eastAsia="zh-CN"/>
            </w:rPr>
          </w:rPrChange>
        </w:rPr>
        <w:t>：</w:t>
      </w:r>
      <w:r w:rsidR="006E623E" w:rsidRPr="00544425">
        <w:rPr>
          <w:rFonts w:ascii="Helvetica" w:hAnsi="Helvetica"/>
          <w:lang w:val="fr-CH" w:eastAsia="zh-CN"/>
          <w:rPrChange w:id="30" w:author="Li, Jianying" w:date="2016-10-17T10:18:00Z">
            <w:rPr>
              <w:rFonts w:ascii="Helvetica" w:hAnsi="Helvetica"/>
              <w:lang w:val="de-CH" w:eastAsia="zh-CN"/>
            </w:rPr>
          </w:rPrChange>
        </w:rPr>
        <w:tab/>
      </w:r>
      <w:r w:rsidRPr="00544425">
        <w:rPr>
          <w:rFonts w:ascii="Helvetica" w:hAnsi="Helvetica"/>
          <w:lang w:val="fr-CH" w:eastAsia="zh-CN"/>
          <w:rPrChange w:id="31" w:author="Li, Jianying" w:date="2016-10-17T10:18:00Z">
            <w:rPr>
              <w:rFonts w:ascii="Helvetica" w:hAnsi="Helvetica"/>
              <w:lang w:val="de-CH" w:eastAsia="zh-CN"/>
            </w:rPr>
          </w:rPrChange>
        </w:rPr>
        <w:t>+41 22 730 5</w:t>
      </w:r>
      <w:r w:rsidR="00F9076E" w:rsidRPr="00544425">
        <w:rPr>
          <w:rFonts w:ascii="Helvetica" w:hAnsi="Helvetica" w:hint="eastAsia"/>
          <w:lang w:val="fr-CH" w:eastAsia="zh-CN"/>
          <w:rPrChange w:id="32" w:author="Li, Jianying" w:date="2016-10-17T10:18:00Z">
            <w:rPr>
              <w:rFonts w:ascii="Helvetica" w:hAnsi="Helvetica" w:hint="eastAsia"/>
              <w:lang w:val="de-CH" w:eastAsia="zh-CN"/>
            </w:rPr>
          </w:rPrChange>
        </w:rPr>
        <w:t>21</w:t>
      </w:r>
      <w:r w:rsidR="00956116" w:rsidRPr="00544425">
        <w:rPr>
          <w:rFonts w:ascii="Helvetica" w:hAnsi="Helvetica"/>
          <w:lang w:val="fr-CH" w:eastAsia="zh-CN"/>
          <w:rPrChange w:id="33" w:author="Li, Jianying" w:date="2016-10-17T10:18:00Z">
            <w:rPr>
              <w:rFonts w:ascii="Helvetica" w:hAnsi="Helvetica"/>
              <w:lang w:val="de-CH" w:eastAsia="zh-CN"/>
            </w:rPr>
          </w:rPrChange>
        </w:rPr>
        <w:t>1</w:t>
      </w:r>
    </w:p>
    <w:p w:rsidR="00C63FC9" w:rsidRPr="00544425" w:rsidRDefault="00C63FC9" w:rsidP="003E6706">
      <w:pPr>
        <w:tabs>
          <w:tab w:val="left" w:pos="2835"/>
        </w:tabs>
        <w:spacing w:before="0"/>
        <w:rPr>
          <w:rFonts w:ascii="Helvetica" w:hAnsi="Helvetica"/>
          <w:lang w:val="fr-CH" w:eastAsia="zh-CN"/>
          <w:rPrChange w:id="34" w:author="Li, Jianying" w:date="2016-10-17T10:18:00Z">
            <w:rPr>
              <w:rFonts w:ascii="Helvetica" w:hAnsi="Helvetica"/>
              <w:lang w:val="de-CH" w:eastAsia="zh-CN"/>
            </w:rPr>
          </w:rPrChange>
        </w:rPr>
      </w:pPr>
      <w:r w:rsidRPr="00544425">
        <w:rPr>
          <w:rFonts w:ascii="Helvetica" w:hAnsi="Helvetica"/>
          <w:lang w:val="fr-CH" w:eastAsia="zh-CN"/>
          <w:rPrChange w:id="35" w:author="Li, Jianying" w:date="2016-10-17T10:18:00Z">
            <w:rPr>
              <w:rFonts w:ascii="Helvetica" w:hAnsi="Helvetica"/>
              <w:lang w:val="de-CH" w:eastAsia="zh-CN"/>
            </w:rPr>
          </w:rPrChange>
        </w:rPr>
        <w:tab/>
      </w:r>
      <w:r w:rsidRPr="00544425">
        <w:rPr>
          <w:rFonts w:ascii="Helvetica" w:hAnsi="Helvetica"/>
          <w:lang w:val="fr-CH" w:eastAsia="zh-CN"/>
          <w:rPrChange w:id="36" w:author="Li, Jianying" w:date="2016-10-17T10:18:00Z">
            <w:rPr>
              <w:rFonts w:ascii="Helvetica" w:hAnsi="Helvetica"/>
              <w:lang w:val="de-CH" w:eastAsia="zh-CN"/>
            </w:rPr>
          </w:rPrChange>
        </w:rPr>
        <w:tab/>
      </w:r>
      <w:r w:rsidR="006E623E">
        <w:rPr>
          <w:rFonts w:ascii="Helvetica" w:hAnsi="Helvetica" w:hint="eastAsia"/>
          <w:lang w:val="de-CH" w:eastAsia="zh-CN"/>
        </w:rPr>
        <w:t>传真</w:t>
      </w:r>
      <w:r w:rsidR="006E623E" w:rsidRPr="00544425">
        <w:rPr>
          <w:rFonts w:ascii="Helvetica" w:hAnsi="Helvetica" w:hint="eastAsia"/>
          <w:lang w:val="fr-CH" w:eastAsia="zh-CN"/>
          <w:rPrChange w:id="37" w:author="Li, Jianying" w:date="2016-10-17T10:18:00Z">
            <w:rPr>
              <w:rFonts w:ascii="Helvetica" w:hAnsi="Helvetica" w:hint="eastAsia"/>
              <w:lang w:val="de-CH" w:eastAsia="zh-CN"/>
            </w:rPr>
          </w:rPrChange>
        </w:rPr>
        <w:t>：</w:t>
      </w:r>
      <w:r w:rsidR="006E623E" w:rsidRPr="00544425">
        <w:rPr>
          <w:rFonts w:ascii="Helvetica" w:hAnsi="Helvetica"/>
          <w:lang w:val="fr-CH" w:eastAsia="zh-CN"/>
          <w:rPrChange w:id="38" w:author="Li, Jianying" w:date="2016-10-17T10:18:00Z">
            <w:rPr>
              <w:rFonts w:ascii="Helvetica" w:hAnsi="Helvetica"/>
              <w:lang w:val="de-CH" w:eastAsia="zh-CN"/>
            </w:rPr>
          </w:rPrChange>
        </w:rPr>
        <w:tab/>
      </w:r>
      <w:r w:rsidRPr="00544425">
        <w:rPr>
          <w:rFonts w:ascii="Helvetica" w:hAnsi="Helvetica"/>
          <w:lang w:val="fr-CH" w:eastAsia="zh-CN"/>
          <w:rPrChange w:id="39" w:author="Li, Jianying" w:date="2016-10-17T10:18:00Z">
            <w:rPr>
              <w:rFonts w:ascii="Helvetica" w:hAnsi="Helvetica"/>
              <w:lang w:val="de-CH" w:eastAsia="zh-CN"/>
            </w:rPr>
          </w:rPrChange>
        </w:rPr>
        <w:t>+41 22 730 5853</w:t>
      </w:r>
    </w:p>
    <w:p w:rsidR="00C63FC9" w:rsidRPr="00544425" w:rsidRDefault="00C63FC9" w:rsidP="003E6706">
      <w:pPr>
        <w:tabs>
          <w:tab w:val="left" w:pos="2835"/>
        </w:tabs>
        <w:spacing w:before="0"/>
        <w:rPr>
          <w:lang w:val="fr-CH" w:eastAsia="zh-CN"/>
          <w:rPrChange w:id="40" w:author="Li, Jianying" w:date="2016-10-17T10:18:00Z">
            <w:rPr>
              <w:lang w:val="de-CH" w:eastAsia="zh-CN"/>
            </w:rPr>
          </w:rPrChange>
        </w:rPr>
      </w:pPr>
      <w:r w:rsidRPr="00544425">
        <w:rPr>
          <w:lang w:val="fr-CH" w:eastAsia="zh-CN"/>
          <w:rPrChange w:id="41" w:author="Li, Jianying" w:date="2016-10-17T10:18:00Z">
            <w:rPr>
              <w:lang w:val="de-CH" w:eastAsia="zh-CN"/>
            </w:rPr>
          </w:rPrChange>
        </w:rPr>
        <w:tab/>
      </w:r>
      <w:r w:rsidRPr="00544425">
        <w:rPr>
          <w:lang w:val="fr-CH" w:eastAsia="zh-CN"/>
          <w:rPrChange w:id="42" w:author="Li, Jianying" w:date="2016-10-17T10:18:00Z">
            <w:rPr>
              <w:lang w:val="de-CH" w:eastAsia="zh-CN"/>
            </w:rPr>
          </w:rPrChange>
        </w:rPr>
        <w:tab/>
      </w:r>
      <w:r w:rsidR="006E623E">
        <w:rPr>
          <w:rFonts w:hint="eastAsia"/>
          <w:lang w:val="de-CH" w:eastAsia="zh-CN"/>
        </w:rPr>
        <w:t>电子邮件</w:t>
      </w:r>
      <w:r w:rsidR="006E623E" w:rsidRPr="00544425">
        <w:rPr>
          <w:lang w:val="fr-CH" w:eastAsia="zh-CN"/>
          <w:rPrChange w:id="43" w:author="Li, Jianying" w:date="2016-10-17T10:18:00Z">
            <w:rPr>
              <w:lang w:val="de-CH" w:eastAsia="zh-CN"/>
            </w:rPr>
          </w:rPrChange>
        </w:rPr>
        <w:t>：</w:t>
      </w:r>
      <w:r w:rsidR="006E623E" w:rsidRPr="00544425">
        <w:rPr>
          <w:lang w:val="fr-CH" w:eastAsia="zh-CN"/>
          <w:rPrChange w:id="44" w:author="Li, Jianying" w:date="2016-10-17T10:18:00Z">
            <w:rPr>
              <w:lang w:val="de-CH" w:eastAsia="zh-CN"/>
            </w:rPr>
          </w:rPrChange>
        </w:rPr>
        <w:tab/>
      </w:r>
      <w:r w:rsidR="00A759F5">
        <w:fldChar w:fldCharType="begin"/>
      </w:r>
      <w:r w:rsidR="00A759F5" w:rsidRPr="00544425">
        <w:rPr>
          <w:lang w:val="fr-CH"/>
          <w:rPrChange w:id="45" w:author="Li, Jianying" w:date="2016-10-17T10:18:00Z">
            <w:rPr/>
          </w:rPrChange>
        </w:rPr>
        <w:instrText xml:space="preserve"> HYPERLINK "mailto:%20tsbtson@itu.int" </w:instrText>
      </w:r>
      <w:r w:rsidR="00A759F5">
        <w:fldChar w:fldCharType="separate"/>
      </w:r>
      <w:r w:rsidR="00056B5E" w:rsidRPr="00544425">
        <w:rPr>
          <w:rStyle w:val="Hyperlink"/>
          <w:rFonts w:ascii="Helvetica" w:hAnsi="Helvetica"/>
          <w:lang w:val="fr-CH" w:eastAsia="zh-CN"/>
          <w:rPrChange w:id="46" w:author="Li, Jianying" w:date="2016-10-17T10:18:00Z">
            <w:rPr>
              <w:rStyle w:val="Hyperlink"/>
              <w:rFonts w:ascii="Helvetica" w:hAnsi="Helvetica"/>
              <w:lang w:val="de-CH" w:eastAsia="zh-CN"/>
            </w:rPr>
          </w:rPrChange>
        </w:rPr>
        <w:t>tsbtson@itu.int</w:t>
      </w:r>
      <w:r w:rsidR="00A759F5">
        <w:rPr>
          <w:rStyle w:val="Hyperlink"/>
          <w:rFonts w:ascii="Helvetica" w:hAnsi="Helvetica"/>
          <w:lang w:val="de-CH" w:eastAsia="zh-CN"/>
        </w:rPr>
        <w:fldChar w:fldCharType="end"/>
      </w:r>
    </w:p>
    <w:p w:rsidR="00C63FC9" w:rsidRPr="00544425" w:rsidRDefault="00C63FC9" w:rsidP="00C63FC9">
      <w:pPr>
        <w:rPr>
          <w:lang w:val="fr-CH" w:eastAsia="zh-CN"/>
          <w:rPrChange w:id="47" w:author="Li, Jianying" w:date="2016-10-17T10:18:00Z">
            <w:rPr>
              <w:lang w:val="de-CH" w:eastAsia="zh-CN"/>
            </w:rPr>
          </w:rPrChange>
        </w:rPr>
      </w:pPr>
    </w:p>
    <w:p w:rsidR="00C63FC9" w:rsidRPr="00544425" w:rsidRDefault="00FE268D" w:rsidP="00CC01F7">
      <w:pPr>
        <w:rPr>
          <w:lang w:val="fr-CH" w:eastAsia="zh-CN"/>
          <w:rPrChange w:id="48" w:author="Li, Jianying" w:date="2016-10-17T10:18:00Z">
            <w:rPr>
              <w:lang w:val="de-CH" w:eastAsia="zh-CN"/>
            </w:rPr>
          </w:rPrChange>
        </w:rPr>
      </w:pPr>
      <w:r w:rsidRPr="00544425">
        <w:rPr>
          <w:lang w:val="fr-CH" w:eastAsia="zh-CN"/>
          <w:rPrChange w:id="49" w:author="Li, Jianying" w:date="2016-10-17T10:18:00Z">
            <w:rPr>
              <w:lang w:val="de-CH" w:eastAsia="zh-CN"/>
            </w:rPr>
          </w:rPrChange>
        </w:rPr>
        <w:t>7</w:t>
      </w:r>
      <w:r w:rsidR="00C63FC9" w:rsidRPr="00544425">
        <w:rPr>
          <w:lang w:val="fr-CH" w:eastAsia="zh-CN"/>
          <w:rPrChange w:id="50" w:author="Li, Jianying" w:date="2016-10-17T10:18:00Z">
            <w:rPr>
              <w:lang w:val="de-CH" w:eastAsia="zh-CN"/>
            </w:rPr>
          </w:rPrChange>
        </w:rPr>
        <w:tab/>
      </w:r>
      <w:r w:rsidR="00CC01F7">
        <w:rPr>
          <w:rFonts w:cs="Arial" w:hint="eastAsia"/>
          <w:szCs w:val="22"/>
          <w:lang w:eastAsia="zh-CN"/>
        </w:rPr>
        <w:t>本列表的指称及其资料的呈现形式不代表国际电联对任何</w:t>
      </w:r>
      <w:bookmarkStart w:id="51" w:name="_GoBack"/>
      <w:bookmarkEnd w:id="51"/>
      <w:r w:rsidR="00CC01F7">
        <w:rPr>
          <w:rFonts w:cs="Arial" w:hint="eastAsia"/>
          <w:szCs w:val="22"/>
          <w:lang w:eastAsia="zh-CN"/>
        </w:rPr>
        <w:t>国家或地理区域或其主管部门</w:t>
      </w:r>
      <w:r w:rsidR="00597E03">
        <w:rPr>
          <w:rFonts w:cs="Arial" w:hint="eastAsia"/>
          <w:szCs w:val="22"/>
          <w:lang w:eastAsia="zh-CN"/>
        </w:rPr>
        <w:t>的法律地位</w:t>
      </w:r>
      <w:r w:rsidR="00CC01F7">
        <w:rPr>
          <w:rFonts w:cs="Arial" w:hint="eastAsia"/>
          <w:szCs w:val="22"/>
          <w:lang w:eastAsia="zh-CN"/>
        </w:rPr>
        <w:t>持有任何观点。</w:t>
      </w:r>
    </w:p>
    <w:p w:rsidR="006A054B" w:rsidRPr="00544425" w:rsidRDefault="00C63FC9" w:rsidP="006A054B">
      <w:pPr>
        <w:jc w:val="center"/>
        <w:rPr>
          <w:rFonts w:cs="Arial"/>
          <w:b/>
          <w:bCs/>
          <w:color w:val="000000"/>
          <w:lang w:val="fr-CH" w:eastAsia="zh-CN"/>
          <w:rPrChange w:id="52" w:author="Li, Jianying" w:date="2016-10-17T10:18:00Z">
            <w:rPr>
              <w:rFonts w:cs="Arial"/>
              <w:b/>
              <w:bCs/>
              <w:color w:val="000000"/>
              <w:lang w:val="de-CH" w:eastAsia="zh-CN"/>
            </w:rPr>
          </w:rPrChange>
        </w:rPr>
      </w:pPr>
      <w:r w:rsidRPr="00544425">
        <w:rPr>
          <w:lang w:val="fr-CH" w:eastAsia="zh-CN"/>
          <w:rPrChange w:id="53" w:author="Li, Jianying" w:date="2016-10-17T10:18:00Z">
            <w:rPr>
              <w:lang w:val="de-CH" w:eastAsia="zh-CN"/>
            </w:rPr>
          </w:rPrChange>
        </w:rPr>
        <w:br w:type="page"/>
      </w:r>
      <w:r w:rsidR="006A054B" w:rsidRPr="00544425">
        <w:rPr>
          <w:rFonts w:cs="Arial" w:hint="eastAsia"/>
          <w:b/>
          <w:bCs/>
          <w:color w:val="000000"/>
          <w:lang w:val="fr-CH" w:eastAsia="zh-CN"/>
          <w:rPrChange w:id="54" w:author="Li, Jianying" w:date="2016-10-17T10:18:00Z">
            <w:rPr>
              <w:rFonts w:cs="Arial" w:hint="eastAsia"/>
              <w:b/>
              <w:bCs/>
              <w:color w:val="000000"/>
              <w:lang w:val="de-CH" w:eastAsia="zh-CN"/>
            </w:rPr>
          </w:rPrChange>
        </w:rPr>
        <w:lastRenderedPageBreak/>
        <w:t>7</w:t>
      </w:r>
      <w:r w:rsidR="006A054B">
        <w:rPr>
          <w:rFonts w:cs="Arial" w:hint="eastAsia"/>
          <w:b/>
          <w:bCs/>
          <w:color w:val="000000"/>
          <w:lang w:eastAsia="zh-CN"/>
        </w:rPr>
        <w:t>号信令系统</w:t>
      </w:r>
      <w:r w:rsidR="006A054B" w:rsidRPr="007E7DB6">
        <w:rPr>
          <w:rFonts w:cs="Arial" w:hint="eastAsia"/>
          <w:b/>
          <w:bCs/>
          <w:color w:val="000000"/>
          <w:lang w:eastAsia="zh-CN"/>
        </w:rPr>
        <w:t>国际信令点代码</w:t>
      </w:r>
      <w:r w:rsidR="006A054B" w:rsidRPr="00544425">
        <w:rPr>
          <w:rFonts w:cs="Arial" w:hint="eastAsia"/>
          <w:b/>
          <w:bCs/>
          <w:color w:val="000000"/>
          <w:lang w:val="fr-CH" w:eastAsia="zh-CN"/>
          <w:rPrChange w:id="55" w:author="Li, Jianying" w:date="2016-10-17T10:18:00Z">
            <w:rPr>
              <w:rFonts w:cs="Arial" w:hint="eastAsia"/>
              <w:b/>
              <w:bCs/>
              <w:color w:val="000000"/>
              <w:lang w:val="de-CH" w:eastAsia="zh-CN"/>
            </w:rPr>
          </w:rPrChange>
        </w:rPr>
        <w:t>（</w:t>
      </w:r>
      <w:r w:rsidR="006A054B" w:rsidRPr="00544425">
        <w:rPr>
          <w:rFonts w:cs="Arial"/>
          <w:b/>
          <w:bCs/>
          <w:color w:val="000000"/>
          <w:lang w:val="fr-CH" w:eastAsia="zh-CN"/>
          <w:rPrChange w:id="56" w:author="Li, Jianying" w:date="2016-10-17T10:18:00Z">
            <w:rPr>
              <w:rFonts w:cs="Arial"/>
              <w:b/>
              <w:bCs/>
              <w:color w:val="000000"/>
              <w:lang w:val="de-CH" w:eastAsia="zh-CN"/>
            </w:rPr>
          </w:rPrChange>
        </w:rPr>
        <w:t>ISPC</w:t>
      </w:r>
      <w:r w:rsidR="006A054B" w:rsidRPr="00544425">
        <w:rPr>
          <w:rFonts w:cs="Arial" w:hint="eastAsia"/>
          <w:b/>
          <w:bCs/>
          <w:color w:val="000000"/>
          <w:lang w:val="fr-CH" w:eastAsia="zh-CN"/>
          <w:rPrChange w:id="57" w:author="Li, Jianying" w:date="2016-10-17T10:18:00Z">
            <w:rPr>
              <w:rFonts w:cs="Arial" w:hint="eastAsia"/>
              <w:b/>
              <w:bCs/>
              <w:color w:val="000000"/>
              <w:lang w:val="de-CH" w:eastAsia="zh-CN"/>
            </w:rPr>
          </w:rPrChange>
        </w:rPr>
        <w:t>）</w:t>
      </w:r>
      <w:r w:rsidR="006A054B" w:rsidRPr="007E7DB6">
        <w:rPr>
          <w:rFonts w:cs="Arial" w:hint="eastAsia"/>
          <w:b/>
          <w:bCs/>
          <w:color w:val="000000"/>
          <w:lang w:eastAsia="zh-CN"/>
        </w:rPr>
        <w:t>列表</w:t>
      </w:r>
      <w:r w:rsidR="006A054B" w:rsidRPr="00544425">
        <w:rPr>
          <w:rFonts w:cs="Arial"/>
          <w:b/>
          <w:bCs/>
          <w:color w:val="000000"/>
          <w:lang w:val="fr-CH" w:eastAsia="zh-CN"/>
          <w:rPrChange w:id="58" w:author="Li, Jianying" w:date="2016-10-17T10:18:00Z">
            <w:rPr>
              <w:rFonts w:cs="Arial"/>
              <w:b/>
              <w:bCs/>
              <w:color w:val="000000"/>
              <w:lang w:val="de-CH" w:eastAsia="zh-CN"/>
            </w:rPr>
          </w:rPrChange>
        </w:rPr>
        <w:br/>
      </w:r>
      <w:r w:rsidR="006A054B" w:rsidRPr="00544425">
        <w:rPr>
          <w:rFonts w:cs="Arial" w:hint="eastAsia"/>
          <w:b/>
          <w:bCs/>
          <w:color w:val="000000"/>
          <w:lang w:val="fr-CH" w:eastAsia="zh-CN"/>
          <w:rPrChange w:id="59" w:author="Li, Jianying" w:date="2016-10-17T10:18:00Z">
            <w:rPr>
              <w:rFonts w:cs="Arial" w:hint="eastAsia"/>
              <w:b/>
              <w:bCs/>
              <w:color w:val="000000"/>
              <w:lang w:val="de-CH" w:eastAsia="zh-CN"/>
            </w:rPr>
          </w:rPrChange>
        </w:rPr>
        <w:t>（</w:t>
      </w:r>
      <w:r w:rsidR="006A054B" w:rsidRPr="007E7DB6">
        <w:rPr>
          <w:rFonts w:cs="Arial" w:hint="eastAsia"/>
          <w:b/>
          <w:bCs/>
          <w:color w:val="000000"/>
          <w:lang w:eastAsia="zh-CN"/>
        </w:rPr>
        <w:t>根据</w:t>
      </w:r>
      <w:r w:rsidR="006A054B" w:rsidRPr="00544425">
        <w:rPr>
          <w:rFonts w:cs="Arial"/>
          <w:b/>
          <w:bCs/>
          <w:color w:val="000000"/>
          <w:lang w:val="fr-CH" w:eastAsia="zh-CN"/>
          <w:rPrChange w:id="60" w:author="Li, Jianying" w:date="2016-10-17T10:18:00Z">
            <w:rPr>
              <w:rFonts w:cs="Arial"/>
              <w:b/>
              <w:bCs/>
              <w:color w:val="000000"/>
              <w:lang w:val="de-CH" w:eastAsia="zh-CN"/>
            </w:rPr>
          </w:rPrChange>
        </w:rPr>
        <w:t>ITU-T Q.708</w:t>
      </w:r>
      <w:r w:rsidR="006A054B" w:rsidRPr="007E7DB6">
        <w:rPr>
          <w:rFonts w:cs="Arial" w:hint="eastAsia"/>
          <w:b/>
          <w:bCs/>
          <w:color w:val="000000"/>
          <w:lang w:eastAsia="zh-CN"/>
        </w:rPr>
        <w:t>建议书</w:t>
      </w:r>
      <w:r w:rsidR="006A054B" w:rsidRPr="00544425">
        <w:rPr>
          <w:rFonts w:cs="Arial" w:hint="eastAsia"/>
          <w:b/>
          <w:bCs/>
          <w:color w:val="000000"/>
          <w:lang w:val="fr-CH" w:eastAsia="zh-CN"/>
          <w:rPrChange w:id="61" w:author="Li, Jianying" w:date="2016-10-17T10:18:00Z">
            <w:rPr>
              <w:rFonts w:cs="Arial" w:hint="eastAsia"/>
              <w:b/>
              <w:bCs/>
              <w:color w:val="000000"/>
              <w:lang w:val="de-CH" w:eastAsia="zh-CN"/>
            </w:rPr>
          </w:rPrChange>
        </w:rPr>
        <w:t>（</w:t>
      </w:r>
      <w:r w:rsidR="006A054B" w:rsidRPr="00544425">
        <w:rPr>
          <w:rFonts w:cs="Arial"/>
          <w:b/>
          <w:bCs/>
          <w:color w:val="000000"/>
          <w:lang w:val="fr-CH" w:eastAsia="zh-CN"/>
          <w:rPrChange w:id="62" w:author="Li, Jianying" w:date="2016-10-17T10:18:00Z">
            <w:rPr>
              <w:rFonts w:cs="Arial"/>
              <w:b/>
              <w:bCs/>
              <w:color w:val="000000"/>
              <w:lang w:val="de-CH" w:eastAsia="zh-CN"/>
            </w:rPr>
          </w:rPrChange>
        </w:rPr>
        <w:t>03/</w:t>
      </w:r>
      <w:r w:rsidR="006A054B" w:rsidRPr="00544425">
        <w:rPr>
          <w:rFonts w:cs="Arial" w:hint="eastAsia"/>
          <w:b/>
          <w:bCs/>
          <w:color w:val="000000"/>
          <w:lang w:val="fr-CH" w:eastAsia="zh-CN"/>
          <w:rPrChange w:id="63" w:author="Li, Jianying" w:date="2016-10-17T10:18:00Z">
            <w:rPr>
              <w:rFonts w:cs="Arial" w:hint="eastAsia"/>
              <w:b/>
              <w:bCs/>
              <w:color w:val="000000"/>
              <w:lang w:val="de-CH" w:eastAsia="zh-CN"/>
            </w:rPr>
          </w:rPrChange>
        </w:rPr>
        <w:t>19</w:t>
      </w:r>
      <w:r w:rsidR="006A054B" w:rsidRPr="00544425">
        <w:rPr>
          <w:rFonts w:cs="Arial"/>
          <w:b/>
          <w:bCs/>
          <w:color w:val="000000"/>
          <w:lang w:val="fr-CH" w:eastAsia="zh-CN"/>
          <w:rPrChange w:id="64" w:author="Li, Jianying" w:date="2016-10-17T10:18:00Z">
            <w:rPr>
              <w:rFonts w:cs="Arial"/>
              <w:b/>
              <w:bCs/>
              <w:color w:val="000000"/>
              <w:lang w:val="de-CH" w:eastAsia="zh-CN"/>
            </w:rPr>
          </w:rPrChange>
        </w:rPr>
        <w:t>99</w:t>
      </w:r>
      <w:r w:rsidR="006A054B" w:rsidRPr="00544425">
        <w:rPr>
          <w:rFonts w:cs="Arial" w:hint="eastAsia"/>
          <w:b/>
          <w:bCs/>
          <w:color w:val="000000"/>
          <w:lang w:val="fr-CH" w:eastAsia="zh-CN"/>
          <w:rPrChange w:id="65" w:author="Li, Jianying" w:date="2016-10-17T10:18:00Z">
            <w:rPr>
              <w:rFonts w:cs="Arial" w:hint="eastAsia"/>
              <w:b/>
              <w:bCs/>
              <w:color w:val="000000"/>
              <w:lang w:val="de-CH" w:eastAsia="zh-CN"/>
            </w:rPr>
          </w:rPrChange>
        </w:rPr>
        <w:t>））</w:t>
      </w:r>
    </w:p>
    <w:tbl>
      <w:tblPr>
        <w:tblW w:w="9288" w:type="dxa"/>
        <w:tblLayout w:type="fixed"/>
        <w:tblLook w:val="01E0" w:firstRow="1" w:lastRow="1" w:firstColumn="1" w:lastColumn="1" w:noHBand="0" w:noVBand="0"/>
      </w:tblPr>
      <w:tblGrid>
        <w:gridCol w:w="909"/>
        <w:gridCol w:w="909"/>
        <w:gridCol w:w="3461"/>
        <w:gridCol w:w="4009"/>
      </w:tblGrid>
      <w:tr w:rsidR="00A24081" w:rsidRPr="00322E2A" w:rsidTr="00D229A6">
        <w:trPr>
          <w:cantSplit/>
          <w:trHeight w:val="227"/>
          <w:tblHeader/>
        </w:trPr>
        <w:tc>
          <w:tcPr>
            <w:tcW w:w="1818" w:type="dxa"/>
            <w:gridSpan w:val="2"/>
            <w:shd w:val="clear" w:color="auto" w:fill="auto"/>
          </w:tcPr>
          <w:p w:rsidR="00A24081" w:rsidRPr="00507A0D" w:rsidRDefault="00507A0D" w:rsidP="00D229A6">
            <w:pPr>
              <w:keepNext/>
              <w:spacing w:before="60" w:after="60"/>
              <w:rPr>
                <w:b/>
                <w:bCs/>
                <w:i/>
                <w:sz w:val="18"/>
                <w:lang w:val="fr-FR"/>
              </w:rPr>
            </w:pPr>
            <w:r w:rsidRPr="00507A0D">
              <w:rPr>
                <w:rFonts w:ascii="STKaiti" w:eastAsia="STKaiti" w:hAnsi="STKaiti" w:hint="eastAsia"/>
                <w:b/>
                <w:sz w:val="18"/>
                <w:lang w:val="fr-FR" w:eastAsia="zh-CN"/>
              </w:rPr>
              <w:t>国家/地理区域</w:t>
            </w:r>
          </w:p>
        </w:tc>
        <w:tc>
          <w:tcPr>
            <w:tcW w:w="3461" w:type="dxa"/>
            <w:vMerge w:val="restart"/>
            <w:shd w:val="clear" w:color="auto" w:fill="auto"/>
            <w:vAlign w:val="bottom"/>
          </w:tcPr>
          <w:p w:rsidR="00A24081" w:rsidRPr="00507A0D" w:rsidRDefault="00507A0D" w:rsidP="00D229A6">
            <w:pPr>
              <w:keepNext/>
              <w:spacing w:before="60" w:after="60"/>
              <w:rPr>
                <w:b/>
                <w:bCs/>
                <w:i/>
                <w:sz w:val="18"/>
                <w:lang w:val="fr-FR"/>
              </w:rPr>
            </w:pPr>
            <w:r w:rsidRPr="00507A0D">
              <w:rPr>
                <w:rFonts w:ascii="STKaiti" w:eastAsia="STKaiti" w:hAnsi="STKaiti" w:hint="eastAsia"/>
                <w:b/>
                <w:sz w:val="18"/>
                <w:lang w:val="en-US" w:eastAsia="zh-CN"/>
              </w:rPr>
              <w:t>该信令点的唯一名称</w:t>
            </w:r>
          </w:p>
        </w:tc>
        <w:tc>
          <w:tcPr>
            <w:tcW w:w="4009" w:type="dxa"/>
            <w:vMerge w:val="restart"/>
            <w:shd w:val="clear" w:color="auto" w:fill="auto"/>
            <w:vAlign w:val="bottom"/>
          </w:tcPr>
          <w:p w:rsidR="00A24081" w:rsidRPr="00507A0D" w:rsidRDefault="00507A0D" w:rsidP="00D229A6">
            <w:pPr>
              <w:keepNext/>
              <w:spacing w:before="60" w:after="60"/>
              <w:rPr>
                <w:b/>
                <w:bCs/>
                <w:i/>
                <w:sz w:val="18"/>
                <w:lang w:val="fr-FR"/>
              </w:rPr>
            </w:pPr>
            <w:r w:rsidRPr="00507A0D">
              <w:rPr>
                <w:rFonts w:ascii="STKaiti" w:eastAsia="STKaiti" w:hAnsi="STKaiti" w:hint="eastAsia"/>
                <w:b/>
                <w:sz w:val="18"/>
                <w:lang w:val="en-US" w:eastAsia="zh-CN"/>
              </w:rPr>
              <w:t>信令点运营商的名称</w:t>
            </w:r>
          </w:p>
        </w:tc>
      </w:tr>
      <w:tr w:rsidR="00A24081" w:rsidRPr="00322E2A" w:rsidTr="00D229A6">
        <w:trPr>
          <w:cantSplit/>
          <w:trHeight w:val="227"/>
          <w:tblHeader/>
        </w:trPr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A24081" w:rsidRPr="004113C8" w:rsidRDefault="00A24081" w:rsidP="00D229A6">
            <w:pPr>
              <w:keepNext/>
              <w:spacing w:before="60" w:after="60"/>
              <w:rPr>
                <w:b/>
                <w:bCs/>
                <w:sz w:val="18"/>
                <w:lang w:val="fr-FR"/>
              </w:rPr>
            </w:pPr>
            <w:r w:rsidRPr="004113C8">
              <w:rPr>
                <w:b/>
                <w:bCs/>
                <w:sz w:val="18"/>
                <w:lang w:val="fr-FR"/>
              </w:rPr>
              <w:t>ISPC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:rsidR="00A24081" w:rsidRPr="004113C8" w:rsidRDefault="00A24081" w:rsidP="00D229A6">
            <w:pPr>
              <w:keepNext/>
              <w:spacing w:before="60" w:after="60"/>
              <w:rPr>
                <w:b/>
                <w:bCs/>
                <w:sz w:val="18"/>
                <w:lang w:val="fr-FR"/>
              </w:rPr>
            </w:pPr>
            <w:r w:rsidRPr="004113C8">
              <w:rPr>
                <w:b/>
                <w:bCs/>
                <w:sz w:val="18"/>
                <w:lang w:val="fr-FR"/>
              </w:rPr>
              <w:t>DEC</w:t>
            </w:r>
          </w:p>
        </w:tc>
        <w:tc>
          <w:tcPr>
            <w:tcW w:w="346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4081" w:rsidRPr="00322E2A" w:rsidRDefault="00A24081" w:rsidP="00D229A6">
            <w:pPr>
              <w:keepNext/>
              <w:spacing w:before="60" w:after="60"/>
              <w:rPr>
                <w:b/>
                <w:bCs/>
                <w:i/>
                <w:sz w:val="18"/>
                <w:lang w:val="fr-FR"/>
              </w:rPr>
            </w:pPr>
          </w:p>
        </w:tc>
        <w:tc>
          <w:tcPr>
            <w:tcW w:w="40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24081" w:rsidRPr="00322E2A" w:rsidRDefault="00A24081" w:rsidP="00D229A6">
            <w:pPr>
              <w:keepNext/>
              <w:spacing w:before="60" w:after="60"/>
              <w:rPr>
                <w:b/>
                <w:bCs/>
                <w:i/>
                <w:sz w:val="18"/>
                <w:lang w:val="fr-FR"/>
              </w:rPr>
            </w:pP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A24081" w:rsidRPr="00322E2A" w:rsidRDefault="00507A0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07A0D">
              <w:rPr>
                <w:rFonts w:hint="eastAsia"/>
                <w:b/>
              </w:rPr>
              <w:t>阿富汗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Afghan 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Afghan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Kamss3-TV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Hemss1-Herat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Afghan 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Afghan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Afghan 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Afghan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 Afghanistan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Kabul SMSC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KBLMSS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KBLMGW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Roshan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TDCA (dba Roshan)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MSC-HRT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MSC-M2R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MSC-JLD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MSC-KDR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KBL1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KBL2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Mamss1-mazan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Kamss1-PP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Jamss1-jalalabad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KDRMSS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KDRMGW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AWCC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07A0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07A0D">
              <w:rPr>
                <w:rFonts w:hint="eastAsia"/>
                <w:b/>
              </w:rPr>
              <w:t>阿尔巴尼亚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– Tirana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– Tirana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AMC (Albanian Mobile Communications)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– Tirana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Durres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– Tirana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4 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 Tirana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PLUS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SPX_1.1-MTX1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Albania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SPX_1.2-MTX1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Albania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SPX_2.1-MTX2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Albania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SPX_2.2-MTX2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Albania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PRIMO IXFR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PRIMO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ASC-SS7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ALBANIA SATELLITE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ABISSNET 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ABISSNET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ALBON-AL-SS7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STP-INT/Durres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GMSC-AMC2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AMC (Albanian Mobile Communications)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INFOTEL 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INFO-Telecom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Tirana 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NEOFONE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 Nisatel Tirana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NISATEL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ABCom TS1-SOIP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BC_1-MTX1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Albania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BC_2-MTX2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Albania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FBD SS7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FBD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SELCOM ALBANIA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SELCOM SHPK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ACT-Albania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Albanian Carrier Telecommunication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Iliria Telecom 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ILIRIA TELECOM 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NEO/AL1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NEOTEL ALBANIA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PEGASUS ALBANIA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Pegasus Communications  Sh.p.k.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Alb.Tel.Partner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Albanian Telecommunication Partners sh.p.k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PROTON Communication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Proton Communication Sh.p.k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Abronet Albania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ABRONET Sh.p.k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UNIFI Albania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UNIFI Holdings INC Dega në Shqiperi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07A0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07A0D">
              <w:rPr>
                <w:rFonts w:hint="eastAsia"/>
                <w:b/>
              </w:rPr>
              <w:t>阿尔及利亚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ex.Consortium Algérie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Alger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Algérie Télécom (AT)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Algérie Télécom (AT)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Algérie Télécom (AT)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Constantine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Algérie Télécom (AT)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Orascom Télécom Algérie (OTA)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Wataniya Télécom Algérie (WTA)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Alger MSC (GSM, mobile)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Algérie Télécom Mobile (ATM)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Algérie Télécom (AT)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Orascom Télécom Algérie (OTA)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Orascom Télécom Algérie (OTA)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Wataniya Télécom Algérie (WTA)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Wataniya Télécom Algérie (WTA)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Wataniya Télécom Algérie (WTA)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07A0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07A0D">
              <w:rPr>
                <w:rFonts w:hint="eastAsia"/>
                <w:b/>
              </w:rPr>
              <w:lastRenderedPageBreak/>
              <w:t>美属萨摩亚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Pago Pago, American Samoa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American Samoa Telecommunications Authority (ASTCA)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07A0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07A0D">
              <w:rPr>
                <w:rFonts w:hint="eastAsia"/>
                <w:b/>
              </w:rPr>
              <w:t>安道尔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Andorra AXE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Servei de Telecomunicacions d'Andorra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07A0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07A0D">
              <w:rPr>
                <w:rFonts w:hint="eastAsia"/>
                <w:b/>
              </w:rPr>
              <w:t>安哥拉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Angola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Angola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Nexus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Movicel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Mundo Startel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Mundo Startel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Movicel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ItelNet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安圭拉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TDMA Mobile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PSTN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Base Station Controller E3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Voicemail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Pre-Paid Platform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7493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International STP PSTN Switch to Call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Base Station Controller 2G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7495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International STP Mobile Switch to Call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and Wireless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安提瓜和巴布达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NEAX61E INTS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Ericsson APG40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SS8 Voicemail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BCG prepaid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Voicemail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APUA/PCS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Voicemail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APUA/PCS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ANMUBSC41 E3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APUA/PCS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阿根廷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Ruta 180, Km15. Paraje Bosque Alegre, Departamento Punilla, Provincia de Córdoba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TESAM ARGENTINA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Emilio Lamarca 2482 - Talar de Pacheco, Tigre, buenos Aires / TORCUATO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AMX Argentina S.A. (ex CTI Compañia de Teléfonos del Interior S.A.)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Artigas II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Impsat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Esmeralda II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Impsat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STP-1 Telefónica Unifon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Comunicaciones Personales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STP-2 Telefónica Unifon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Comunicaciones Personales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CIBA NGN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CWAY SG BA1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Cableway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CCT1 Argentina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Comte Communications Technology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Av. Forest 362 - Ciudad Autónoma de Buenos Aires / FOREST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AMX Argentina S.A. (ex CTI Compañia de Teléfonos del Interior S.A.)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Ciudad de Buenos Aires - Nodo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Tecoar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RASA-01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Red Alternativa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Aires/STP Clinicas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Personal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Darwin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Personal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Techtel Rosario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Techtel LMDS Comunicaciones Interactivas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1 AT&amp;T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Córdoba 1 AT&amp;T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Rosario 1 AT&amp;T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Nodalis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DKA-1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Ortega 5500 (B1874CRN) Wilde, Buenos Aires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Corporation de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Rafaela/Wilson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Wilson Construcciones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GC SAC Argentina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Aires/Nodo Buenos Aires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Infonexión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Aires/Colubris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Colubris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 Buenos Aires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Telesmart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 / STP Norte 2 (Coghlan)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STET France Telecom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/ Ciba Sur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Larga Distancia de Argentina S.A. (TLDA)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 / Ciba Norte 1 (Golf)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STET France Telecom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/ Ciba Sur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Larga Distancia de Argentina S.A. (TLDA)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 / STP Norte 1 (Golf)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STET France Telecom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/ STP Sur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Larga Distancia de Argentina S.A. (TLDA)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 / Ciba Norte 2 (Coghlan)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STET France Telecom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/ STP Sur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Larga Distancia de Argentina S.A. (TLDA)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Aires/C.L.D. Velez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de Teléfonos Del Plata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Aires/C.L.D. Viale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de Teléfonos Del Plata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Aires/C.L.D. Velez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de Teléfonos Del Plata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14699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Buenos Aires/C.L.D. Viale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de Telecomunicaciones Integrales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Aires/Alvarez Jonte 1862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de Telecomunicaciones Integrales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Aires/Alvarez Jonte 1862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de Telecomunicaciones Integrales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Aires/Alvarez Jonte 1862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de Telecomunicaciones Integrales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Cordoba/Urvitel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Orbistel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2 AT&amp;T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3 AT&amp;T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25 de Mayo 565 - Bs As/Superfone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Superfone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Espinosa 1045 - Buenos Aires - Argentina/SES BA GW No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SES Sistemas Electrónicos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 As/Garay 34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Techtel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Aires, Argentina/Metroredar01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Metrored Telecomunicaciones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Av. Del Campo 1301 - Bs As/Artigas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Impsat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Esmeralda 330 - Bs As/Esmeralda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Impsat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Balcarce 479 - Switch BA 1 Buenos Aires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Diveo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14713</w:t>
            </w:r>
          </w:p>
        </w:tc>
        <w:tc>
          <w:tcPr>
            <w:tcW w:w="2640" w:type="dxa"/>
            <w:shd w:val="clear" w:color="auto" w:fill="auto"/>
          </w:tcPr>
          <w:p w:rsidR="00A24081" w:rsidRPr="00757B20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757B20">
              <w:rPr>
                <w:bCs/>
                <w:sz w:val="18"/>
                <w:szCs w:val="22"/>
                <w:lang w:val="es-ES"/>
              </w:rPr>
              <w:t>Balcarce 479 - Switch BA 2 Buenos Aires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Diveo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- Wilde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Comsat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 - Wilde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Comsat Argentina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Aires/Iplan 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Córdoba/Trejo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TTN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Buenos Aires/BAS/N1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 Internacional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AMBA/CONVI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Convergia Argentina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亚美尼亚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Arminco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Arminco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Yerevan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Armentel JV CJSC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ARMGSM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Armentel JV CJSC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Armenia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PMPSI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PMF-SAL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KTPSI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KTPSI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Griar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GRIAR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GNC Alfa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GNC Alfa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Armenia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Corssnet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Crossnet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Dzoraxbyur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Dzoraxbyur Hamalir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Netsys Armenia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Netsys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Calline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CALLINE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Interactive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Interactive TV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阿鲁巴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Setar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OSTD2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Setar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DIGIARU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New Millennium Telecom Services N.V./Digicel Aruba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Setar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AUADTH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DTH Television &amp; Telecommunications N.V./MIO Aruba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Auarainbow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Rainbow Internet Services group N.V./Scarlet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澳大利亚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S12 Model No.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 Test Platform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Sydney, SYF6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Test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Satellite - Geostationary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Satellite - Geostationary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Satellite - MEO (NGII)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Satellite - MEO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switch ID = S2SB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 switch ID = S3MA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 switch ID = S3MB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RSLCom Australia Pty.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 - Australia-IPSYSTEMS-SLT-1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Systems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 - Australia-IPSYSTEMS-SLT-2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Systems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TNZI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Network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Primus Telecommunications Pty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Société Internationale de Télécommunications Aeronautiques (SITA)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Global Office Sydney Can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Australasia PM-F2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Services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Australasia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Norfolk Island - GSMC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Norfolk Island Administration (Norfolk Telecom)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Norfolk Island - International Switch PSTN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Norfolk Island Administration (Norfolk Telecom)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IDT-Sydney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IDT Telecom Asia Pcific (Australia)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Gateway Exchange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 Asia Pacific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Primus Telecommunications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Perth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 (1999)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 (1999)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(1999)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(Siemens)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 (Siemens)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AAPT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CPC GWY (common point code)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 GWY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 GWY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Wireless Switch - 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Wireless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Network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Pivotel Sydney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Pivotel Sydney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Australia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 Syd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SGX-Sydney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 Communications (Australia)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NTMI - SYD01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 Telephone Marketing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NTMI - SYD02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 Telephone Marketing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NTMI - BRI01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 Telephone Marketing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NTMI - BRI02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 Telephone Marketing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NTMI - MEL01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 Telephone Marketing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NTMI - MEL02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 Telephone Marketing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Sydney, SYDT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Sydney, SYD0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Melbourne, MEZ0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Sydney, SYF1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Sydney, SYF3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Sydney, SYF4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5-019-7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Sydney, SYF5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 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 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 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 13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Optus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PCM1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Telecorp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PYR1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Telecorp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GLB1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Telecorp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CAS1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Telecorp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PCM2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Telecorp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Transact Communications Pty.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 (Sydney1)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MiBroadband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EPS2 (Sydney2)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MiBroadband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EPM1 (Melbourne1)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MiBroadband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EPM2 (Melbourne2)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MiBroadband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Hutchinson 3G Sydney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Hutchinson 3G Melbourne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Primus Telecommunications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5-117-1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Prodigy Telecom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Prodigy Telecom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Alpha Telecom pty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HiTech Telecom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TP1SYDNEY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SYD-DIG01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Digiplus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SYD-DIG02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Digiplus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ANCSYD01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Asia Netcom Australia Pty Ltd</w:t>
            </w:r>
          </w:p>
        </w:tc>
      </w:tr>
      <w:tr w:rsidR="00A24081" w:rsidRPr="00544425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GSX-Sydney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 Communications (Australia)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Tel.Pacific-Sydney-01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Tel.Pacific-Sydney-02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TP2SYDNEY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TP1MELBOURNE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TP2MELBOURNE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TP1BRISBANE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TP1CANBERRA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TP1PERTH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TP1ADELAIDE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TP1NEWCASTLE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ATX-MELBOURNE Q767-1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Australian Telecoms Exchange Pty.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ATX-SYDNEY Q767-1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Australian Telecoms Exchange Pty.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- Australia-IPSYSTEMS-SLT-1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Systems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- Australia-IPSYSTEMS-SLT-2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Systems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MelbVzbIMG-1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MelbVzbIMG-1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Tel.Pacific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CHIME-SSP-SYD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Chime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CHIME-SSP-SYD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Chime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BNE2 - MEDIAGW01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IntraPower Terrestrial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SYM-IMG-WS-02-MAS-AV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Symbio Networks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CHIME-STP-SYD2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Chime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GG-SYDNEY-1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Gossip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SGX - Australia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Sydney GSX - Australia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LM-SYD-NGN1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LM-SYD-NGN2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LM-SYD-STP1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LM-SYD-STP2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SYM-IMG-WS-02-MAS-AU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Symbio Networks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P2SC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Primus Telecommunications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Sydney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Solutions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Pivotel Sydney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Pivotel Satellite Pty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SYDPM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Corporation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lastRenderedPageBreak/>
              <w:t>奥地利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MSS_SA_A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Innsbruck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Brennercom Tirol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A1-ISPC-2-26-5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A1-ISPC-2-26-7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A1-ISPC-2-64-0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A1-ISPC-2-64-1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A1-ISPC-2-64-2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A1-ISPC-2-64-3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A1-ISPC-2-64-4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WNT Telecommunication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MASS Response Service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A1-ISPC-2-64-7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A1-ISPC-2-65-0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A1-ISPC-2-65-1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A1-ISPC-2-65-2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A1-ISPC-2-65-3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A1-ISPC-2-65-4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A1-ISPC-2-65-6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Telekom Austria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SP_4623_Vienna_Tele2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Telecommunication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W07AI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W10MI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I05AI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SP_4629_Linz_Tele2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Telecommunication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1012-Festnetz-Service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USP_Wien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ÖBB - Infrastruktur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SALZAUBB03M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ÖBB - Infrastruktur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USP_Salzburg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ÖBB - Infrastruktur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UPC_WIEN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Telekabel Wien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W05MI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Drei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STP_WS_A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STP_WR_A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MGW_WR_A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MGW_WS_A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MSS_WR_A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Austria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WIENAUBB01M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ÖBB - Infrastruktur AG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lastRenderedPageBreak/>
              <w:t>阿塞拜疆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Azertelekom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Aztelekom PU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Aztelekom PU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Ministry of Communications and Information Technologies of Nakhchivan Autonomous Republic of the Republic of Azerbaijan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Azertelekom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Azercell Telekom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Azercell Telekom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Azertelekom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Azerfon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Azerfon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Bakcell  LTD.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Bakcell  LTD.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Class-4 IGW Network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IRAC (International Relations and Accounting Center of the Ministry of Communications and High Technologies)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巴哈马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Four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Bahamas Telecommunications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Eight Mile Rock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Bahamas Telecommunications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Soldier Road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Bahamas Telecommunications Company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巴林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Salmanya (SAL)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Bahrain Telecommunications Company (Batelco)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Sanad (SND)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Bahrain Telecommunications Company (Batelco)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2Connect WLL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Bahrain Telecommunications Company (Batelco)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Nue-tel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Diplomat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Bahrain Telecommunications Company (Batelco)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MSC2-Istiqlala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MSC2-Tubli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Light Speed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Etisalcom Bahrain WLL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IGWs-MSCs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IGWs-MSCs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MSC1-Tubli-MSC Server1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MSC1-Tubli-MGW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MSC1-Tubli-STP1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MSC2-Sanad-MSCserver2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4-088-3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MSC2-Sanad-MGW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Bahrain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IMCS2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8902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MGT-SEEF-BAH-TDM-INT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Moving Gulf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孟加拉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Gateway,Mohakhali,Dhaka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DBL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Gateway,Banani,Dhaka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1Asia Alliance Gateway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Gateway,Gulshan,Dhaka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Mos5 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Gateway,Baridhara,Dhaka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Gateway,Gulshan,Dhaka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BG 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Banani,Dhaka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Apple Global Tel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International Gateway,Kawran Bazar,Dhaka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Voice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Gateway,Gulshan,Dhaka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VenusTelecom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Mohakhali,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Telex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GMSC at Hosna Chamber, Gulshan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Sheba Telecom (Pvt.)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ITX-1/3 Magbazar,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Bangladesh Telegraph and Telephone Board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ITX-2 Mohakhali,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Bangladesh Telegraph and Telephone Board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ITX-4 Sylhet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Bangladesh Telegraph and Telephone Board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ITX-5 Mohakhali,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Bangladesh Telegraph and Telephone Board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Mohakhali,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Grameen Phone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Mohakhali,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International (Bangladesh)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Gulshan,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Bangla 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ITX-6, Moghbazar,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Bangladesh Telegraph and Telephone Board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ITX-7, Moghbazar,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Bangladesh Telegraph and Telephone Board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GMSC, Motijheel,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Warid Telecom International L.L.C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GMSC, Uttara,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Warid Telecom International L.L.C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GMSC, Facilities Tower, Badda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Grameen Phone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GMSC, 3rd Floor, Pacific Center, 14 Mohakhali C/A, Dhaka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Pacific Bangladesh Telecom Limited (PBTL)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GMSC, Ramna,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Teletalk Bangladesh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Banani,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Roots Communication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Banani,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Banglatrac Communication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Gulshan,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Novotel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Eskaton,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Banani,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Banglatrac Communication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GMSC, Facilities Tower, Badda,Dhaka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Grameen Phone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Eskaton,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International Gateway, 26 Shaymoli, Bir Uttam A. W. Chowdhury Road,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HRC Technologies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Mohakhali,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Ratul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Eskaton,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Ranks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Segun Bagicha,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 Communication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Panthopath,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Vision 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International Gateway, Bir Uttam C.R. Datta Road, 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Digicon Telecommunication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 Gulshan,Dhaka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Unique Infoway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GMSC,Ramna,Dhaka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Teletalk Bangladesh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Gateway,Mohakhali,Dhaka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Communications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巴巴多斯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DMS-300 International Gateway Switch 1995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Roaming Replicator GSM Platform 2004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6818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GSM MSC: GSM cellular switch 2003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6819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GSM HLR: GSM subscriber database platform 2003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BAR BB STP-C1 signalling platform 1998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GSM VMS: GSM Voicemail Platform 2003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BAR CS2K: International Packet Gateway Switch 2001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Verisign 1-800call-USA, Phone/Credit card calling platform 2003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Call completion and information transfer between global networks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Call completion and information transfer between global networks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 for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(Barbados)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Comverie pre-paid system (PPS)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(Barbados)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Domestic termination on termination of inbound traffic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TeleBarbados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6829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Transit traffic through Barbados to other islands in the eastern Carib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Antilles Crossing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Transfer calls destined for Barbados via Cable &amp; Wireless (Barbados)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Blus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Interconnect with Cable &amp; Wireless (Barbados) Ltd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Ozone Wireless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HLR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Sunbeach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Prepaid SCP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Sunbeach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Voice Mail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Sunbeach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Interconnection with Cable &amp; Wireless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Access 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Interconnection with Cable &amp; Wireless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Access 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3-086-5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Interconnect with Cable &amp; Wireless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Karib Cable Inc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白俄罗斯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Minsk, EWSD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Borisov, AXE-10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Minsk2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Republican Unitary Enterprise "National Traffic Exchange Center"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Minsk3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Republican Unitary Enterprise "National Traffic Exchange Center"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AD4BFE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AD4BFE">
              <w:rPr>
                <w:rFonts w:hint="eastAsia"/>
                <w:b/>
              </w:rPr>
              <w:t>比利时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Bruxelles/F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Bruxelles/G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Liège/C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Brussel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Business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 Enterprise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 Belgium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 Experience Belgique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Antwerpen/E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International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Bruxelles A/STP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Antwerpen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International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International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International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Nextgen Belgium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Nextgen Mobile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Nextgen Belgium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Nextgen Mobile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Bruxelles L/STP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Brussels, Evere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T2 Antwerpen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 Enterprise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Bruxelles B/STP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Bruxelles M/STP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Zaventem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Ltd (Belgian Branch)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AFRK/Gosselies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 - STP Hoboken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 - STP Gent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 Brussels - Site II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Business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BMSCA/Brussel-N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Globaltouch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Roamware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 STP T02 BRU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 STP T03 ANT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BMSC2/Brussels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 - Asse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Belgium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Belgium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BSTP1/Brussels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ASTP1/Antwerp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STP/MECHELEN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STP/Hoboken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International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International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N.M.B.S.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N.M.B.S.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MSC-S/MGW Intl1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MSC-S/MGW Intl2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Mobistar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lastRenderedPageBreak/>
              <w:t>伯利兹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Walk Huawei HSS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Belize Telemedia Limited (formerly Belize Telecommunications Ltd.)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14369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Walk Huawei DRA/STP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Belize Telemedia Limited (formerly Belize Telecommunications Ltd.)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Belmopan Huawei DRA/STP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Belize Telemedia Limited (formerly Belize Telecommunications Ltd.)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Belmopan Huawei HSS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Belize Telemedia Limited (formerly Belize Telecommunications Ltd.)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Nortel GSP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Belize Telemedia Limited (formerly Belize Telecommunications Ltd.)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Genband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Belize Telemedia Limited (formerly Belize Telecommunications Ltd.)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Pay and Prepaid Services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Speednet Communications Limited. (Speednet)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Services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Speednet Communications Limited. (Speednet)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贝宁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SPACETEL BENIN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BENIN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 MOBILE BENIN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 BENIN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SPACETEL BENIN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百慕大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DV1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LinkBermuda (formerly 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DV2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LinkBermuda (formerly 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TeleBermuda Ltd. (TBi)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LinkBermuda (formerly 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LinkBermuda (formerly C&amp;W)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不丹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Bhutan Telecom Ltd.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7D3249">
              <w:rPr>
                <w:rFonts w:hint="eastAsia"/>
                <w:b/>
                <w:lang w:eastAsia="zh-CN"/>
              </w:rPr>
              <w:t>玻利维亚（多民族国）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LPZ 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SCZ 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LPZ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LPZ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AES Communications Bolivia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STC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SCZ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AES Communications Bolivia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BOLLP 1,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BOLIVIATEL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BOLCBA 1, Cochabamba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BOLIVIATEL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BOLSC 1, Santa Cruz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BOLIVIATEL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Nuevatel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7-073-4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Nuevatel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Nuevatel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COTEL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COTEL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GRAN CENTRO 13,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COTEL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UTI 01,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UTECOM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GSM, Santa Cruz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UNTLPZ,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UNETE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COCHABAMBA, Cochabamba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Transmedes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Transmedes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Transmedes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14936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Hablando Todos s.r.l.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14937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Hablando Todos s.r.l.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14938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Hablando Todos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14939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Bolitel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Bolitel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Bolitel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SGW FIJO 01 LPZ, STP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SGW FIJO 01 CBB, STP Cochabamba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15536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INTERNACIONAL ROAMING MSS SCZ, SP Santa Cruz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BOL 4, Santa Cruz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COTAS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15538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INTERNACIONAL ROAMING MGw LPZ, STP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15539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INTERNACIONAL ROAMING MGw SCZ, STP Santa Cruz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SERVER FIJO 01 STC, STP Santa Cruz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SGW FIJO 01 STC, STP Santa Cruz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INTERNACIONAL ROAMING MSS 02 LPZ, STO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INTERNACIONAL ROAMING MGw 02 LPZ, STP La Paz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3G LPZ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3G CBB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3G STC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ECOM-LPZ0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MGWAVTEL-I-LPZ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MSC4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MSC3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7-152-6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15559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7D3249">
              <w:rPr>
                <w:rFonts w:hint="eastAsia"/>
                <w:b/>
                <w:lang w:eastAsia="zh-CN"/>
              </w:rPr>
              <w:t>博内尔岛、圣尤斯特歇斯和萨巴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Bonaire/Telbo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Telbo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St. Eustatius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 N.V.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7D3249">
              <w:rPr>
                <w:rFonts w:hint="eastAsia"/>
                <w:b/>
                <w:lang w:eastAsia="zh-CN"/>
              </w:rPr>
              <w:t>波斯尼亚与黑塞哥维那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IATC SA1/Sarajevo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 Telecom d.d. Sarajevo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IATC SA2/Sarajevo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 Telecom d.d. Sarajevo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 MNC SA3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 Telecom d.d. Sarajevo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Siroki Brijeg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d.o.o. Mostar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Banjaluka MN1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Telekomunikacije RS, a.d. Banja Luka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Banjaluka MN2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Telekomunikacije RS, a.d. Banja Luka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Sarajevo/STPSA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 Telecom d.d. Sarajevo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Zenica/STPZE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 Telecom d.d. Sarajevo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T3/SA1 Sarajevo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T3 d.o.o. Sarajevo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AirABA/SA1 Sarajevo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AirABA d.o.o. Sarajevo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Logosoft/ SA1 Sarajevo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Logosoft d.o.o. Sarajevo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CGBN1 Bijeljina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Crumb Group d.o.o. Bijeljina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Akt.Ol./Sa1 Sarajevo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AKT.ONLINE d.o.o. Sarajevo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BAEPNSA1 Sarajevo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Europronet Bosnia d.o.o. Sarajevo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Aneks/BL1 Banjaluka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Aneks d.o.o. Banja Luka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MH-INAt-33 Sarajevo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“M&amp;H” Company d.o.o. Sarajevo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 STP BLUKA1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Telekomunikacije RS, a.d. Banja Luka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 STP BLUKA2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Telekomunikacije RS, a.d. Banja Luka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IE BLUKA1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Telekomunikacije RS, a.d. Banja Luka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IE BLUKA2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Telekomunikacije RS, a.d. Banja Luka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博茨瓦纳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TOLLOPS (GISC)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Botswana Telecommunications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FTISC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Botswana Telecommunications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GASPX01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Mascom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OBO_IGW1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Botswana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OBO_IGW2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Botswana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Gaborone International Signalling Gateway (GISG)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Botswana Telecommunications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Francistown International Signaling Gateway (FTISG)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Botswana Telecommunications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GAMBCO1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Mascom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PHMBC01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Mascom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PHSPX01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Mascom Wireless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巴西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Janeiro/PTS ARCOS-PTSA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Paulo/CISP-A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Paulo/TR Paraiso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Transit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PAULO/CT TR INT SPO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Primeira Escolha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Paulo/CISP-B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Janeiro/PTS STPRJ1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Campinas/PTS STPRI1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Paulo/SPO.JB.LTR1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JANEIRO/RJO/INT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PAULO/SPO/INT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Brasilia/ETCO 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Belo Horizonte/PTS SAG 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Belo Horizonte/PTS LUE 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Presidente Prudente/GW-PPE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Brasil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Janeiro/RJO5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 /SPO5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Sao Paulo/SPO.IB.PT1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Janeiro/CIRJ-A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Petrolina/GW-PTA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Brasil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Janeiro/CORJ-A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JANEIRO/BRB01-MSC-RJO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Brasilia/ETCE PTS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Sao Paulo/SPO.LI.PT1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Paulo/SPO.PD.LTR1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PAULO/GSPO01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JANEIRO/BRB INT RJO LDI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JANEIRO/FLO INT RJO LDI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JANEIRO/GRJO01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 - SP SPO.SER.1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SERMATEL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CURITIBA/PTS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CURITIBA/CTME SURPASS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CURITIBA/PTS CTA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PORTO ALEGRE-PTS POA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JANEIRO/PTS MONS JERÔNIMO-PTSB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SAO PAULO/SPO IB PT2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PAULO/SPO.SI.LMC1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Belo Horizonte/PTS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Belo Horizonte/PTS SAG II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Belo Horizonte/PTS LUE II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São Paulo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Janeiro/PTS BARRA DA TIJUCA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Janeiro/PTS-CC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JANEIRO/CIDADE DE DEUS PTS-CC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JANEIRO/CENTRO PS-CC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PAULO/PTS JAGUARÉ-PTS JG2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UBERLANDIA/MSC ULA-B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CTBC Celular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SALVADOR/GSDR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JANEIRO/GRJO02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 STPSM3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JANEIRO/São Cristóvão - RJ CRJO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PAULO/Vila Andrade - SP CSPO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UBERLANDIA/SSW MSC ULA-B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CTBC Celular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São Paulo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Brasilia/ETCO-ITP BSA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Curitiba/ETBV-ITP CTA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PAULO/BT-SPO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PAULO/BT-SPO1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JANEIRO/PTS BENTO RIBEIRO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JANEIRO/PTS - BERNARDO GUIMARAES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JANEIRO/CPCRJSI - VOLUNTÁRIOS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JANEIRO/MGCF RJO 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SAO PAULO/RUA SAO LEOPOLDO, 460-BAIRRO BELEM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 (SMP)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 MSO Belem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 (SMP)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RIO DE JANEIRO/Oswaldo Cruz-MSO Rio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 (SMP)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SANTO ANDRE-ALEXANDRE DE GUSMAO-SPO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SAO PAULO-VILA ANASTACIO-SPO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 STPRJ3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 CPCRJ3SM3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SPO.RIS.INT.01 Rua dos Ingleses, 600, Sao Paulo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DATORA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英属维尔京群岛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Chalwell ITP-1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Caribbean Cellular Tel.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Road Town DMS-100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(BVI)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Chalwell TDMA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Caribbean Cellular Tel.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Road Town CS2K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(BVI)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Road Town Broadband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(BVI)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Chalwell Teeno SCP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Caribbean Cellular Tel.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Road town Nokia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(BVI)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Chalwell ITP-2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Caribbean Cellular Tel.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BVI-MSC1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(BVI)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文莱达鲁萨兰国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International Gateway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International Gateway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DSTIGW1 Telanai Exchange, Beribi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DSTIGW1 Telanai Exchange, Beribi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PCSB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Progresif Cellular Sdn Bhd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lastRenderedPageBreak/>
              <w:t>保加利亚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ITE2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ORBG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SPNET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TLCBL1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Telecable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TLCBL2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Telecable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NET1BG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1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NISA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Is Sat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STPG2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PREMIUM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Premium Net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 Telecom 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BTCNET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BTCNet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NETCONNBG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Net-Connect Internet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P-TEL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World 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NTWS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Networks-Bulgaria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ECCBL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Blizoo media and broadband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GSM3INT1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GSM3INT2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Varna 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GSM-R BG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National Railway Infrastructure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East Telecommunication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sip.vmobile.eu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NXC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Nexcom Bulgaria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Blizoo media and broadband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Vestitel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CGNET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communication 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GSM3INT3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RTLCOM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Rutelcom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BSCM-I-1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Bulsatcom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布隆迪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ONAMOB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Burundi_Gateway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 (International Telecom Services)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Burundi_Gateway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 (International Telecom Services)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佛得角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CVT INTGAT PRAIA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T+INTGAT PRAIA1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T+Telecomunicações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T+INTGAT PRAIA2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T+Telecomunicações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CVTINTGATPRAIA2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CTLCINTGATPRAIA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Cabo TLC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T+STPPRAIA1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 T+ Telecomunicações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T+STPPRAIA2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 T+ Telecomunicações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CVMMINTGATPRAIA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CVMultimédia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 INTGATPRAIA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CVMóvel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 INTGATPRAIA2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CVMóvel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柬埔寨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Bayon 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Cambodia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Bayon G2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Cambodia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Royal Telecom International (RTI1)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Royal Telecom International (RTI2)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RTI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Royal Telecom International (RTI)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RTI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Royal Telecom International (RTI)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Telcotech Gateway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Company (VTC)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喀麦隆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Cameroun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Cameroun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Cameroun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Cameroun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Media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Media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Nexttel (ex VIETTEL Cameroun)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MSC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Nexttel (ex VIETTEL Cameroun)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Garoua, SEP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Garoua,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SEP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Cameroon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Douala, SEP, 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Cameroun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Yaoundé, SEP, 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Cameroun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加拿大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VPA1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VPD1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réservé/reserved/reservado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réservé/reserved/reservado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VPC3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réservé/reserved/reservado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T6X1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VPC1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réservé/reserved/reservado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LBM1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réservé/reserved/reservado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DMS-250-Toronto 13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Canada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DMS-250-Toronto 14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Canada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Toronto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Canada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Montreal DMS - 250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Canada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Vancouver DMS-250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BC 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Telus Communications Inc.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Telus Communications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Rexdale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Alphanet Telecom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Toronto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Fonorola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Toronto - Mathew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North American Gateway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CLGRAB2116W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Telus DMS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EDTNAB0214W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Telus DMS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Ericsson Trans Local Axe-10, Toronto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One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YVRLX20 (London, United Kingdom)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AIC Asia International Service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Alcatel DSC 600E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Hongkong Telecom Pacific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Siemens DCO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Hongkong Telecom Pacific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VANCBC0802T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Telus DMS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 IPTC-1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 IPTC-1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 IPTC-2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MTL IPTC-1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MTL IPTC-2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Cescom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EYRKONAE01T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Telus Communications Inc., London UK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Smiths Falls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Canada Satellite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A4C1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A5C1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FYV1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VPP1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FVP1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SGX SSP (Scarborough, Ontario)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GSX1 SSP (Scarborough, Ontario)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GSX2 SSP (Scarborough, Ontario)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GSX3 SSP (Scarborough, Ontario)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SGX SSP (Montreal, Quebec)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GSX1 SSP (Montreal, Quebec)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GSX2 SSP (Montreal, Quebec)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GSX3 SSP (Montreal, Quebec)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(Canada) ULC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RMHLONBICA5 (Richmond Hill, Ontario)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Rogers Cable Communications Incorporated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3000 (CLLI: TOROONXN18T), Toronto, Ontario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Phonetime International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IRISTEL INC., Toronto, Ontario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Iristel Inc.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t>开曼群岛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Current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 Tech Sq Call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 Tech Sq USP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 Tech Sq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 Rock Call Server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(Cayman Isl.)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Ventures (Cayman Islands)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WES-BTS-INT-01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Westel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 Int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E-Technologies Cayman Islands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G.T. Server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Infinity Broadband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3-093-4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6892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G.T. Server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WestStar Ltd.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D3249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D3249">
              <w:rPr>
                <w:rFonts w:hint="eastAsia"/>
                <w:b/>
              </w:rPr>
              <w:lastRenderedPageBreak/>
              <w:t>中非共和国</w:t>
            </w:r>
            <w:r w:rsidR="00A24081" w:rsidRPr="00322E2A">
              <w:rPr>
                <w:b/>
              </w:rPr>
              <w:t>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Socatel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Socatel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Moov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Telsoft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Nationlink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智利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Compañia de Telecomunicaciones de Chile Transmisiones Regionales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Compañia de Telecomunicaciones de Chile Transmisiones Regionales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IFX Larga Distancia Chile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Telecomunicaciones Las Perdices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Telephone2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TransAm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Conect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Conect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CTC Transmisiones Regionales,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Chilesat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Empresa Nacional de Telecomunicaciones S.A. (ENTEL-CHILE)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Empresa Nacional de Telecomunicaciones S.A. (ENTEL-CHILE)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V.T.R. Telecomunicaciones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 Chile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Compañia de Telefonos de Chile - Mundo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IUSATEL Chile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CTC Transmisiones Regionales,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Manquehue Telecomunicaciones Larga Distancia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AT&amp;T Chile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PTT Chile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 Chile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 Chile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Inversiones y Comunicaciones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 Change Communications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Inversiones y Comunicaciones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The Telephone Company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One Communications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 Comunicaciones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7-062-7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Conexión Chile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VTR Globalcarrier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VTR Globalcarrier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Conect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中国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 "iridium" system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E-Call gateway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E-Call gateway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Tsingtao border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Shenzhen border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 E-Call gateway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 E-Call gateway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 E-Call gateway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E-Call gateway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E-Call gateway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 E-Call gateway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NGN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CDMA-ITP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NGN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Beijing Inmarsat Standard Land Earth Station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Beijing marine communications and navigation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Beijing Inmarsat-F System Standard Land Earth Station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Beijing marine communications and navigation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CDMA-ITP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Tietong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CDMA-ITP1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CDMA-ITP1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GC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GC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GC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 ISS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ITMG/SG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 ITMG/SG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ITMG/SG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ISTP2A'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ISTP2B'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GtoG International roaming value-added service platform iGRSP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NGN 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NGN 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Harbin NGN 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Harbin NGN 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Urumqi NGN 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Urumqi NGN 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哥伦比亚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7-064-4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UNE EPM TELECOMUNICACIONES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UNE EPM TELECOMUNICACIONES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EMPRESA DE TELECOMUNICACIONES DE BOGOTA S.A. ESP.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EMPRESA DE TELECOMUNICACIONES DE BOGOTA S.A. ESP.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MD_INT_SS_ORB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UNE EPM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BOGOENTST01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CALICOLST01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ROAMING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S.A.S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CSMS-AVANTEL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S.A.S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HLR-AVANTEL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S.A.S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MGW01ZFB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INFRAESTRUCTURA CELULAR COLOMBIANA S A 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SFS01ZFB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INFRAESTRUCTURA CELULAR COLOMBIANA S A 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CALLE 72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Telmex Telecommunicaciones de Colombia S.A. E.S.P.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NETUNO GW STP/ITP SS7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COMVOZ COMUNICACIONES DE COLOMBIA S.A. E.S.P.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S.A.S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CASTELLANA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Movíl S.A. E.S.P.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AUTOPISTA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Movíl S.A. E.S.P.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TABOR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Movíl S.A. E.S.P.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BARRTABST02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GW-LDI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LD SA ESP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TELINTEL BOGOTA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GRUPO TELINTEL SA EMPRESA DE SERVICIOS PUBLICOS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BOGOENTST03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TyS-001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TECHNOLOGY SA ESP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 AVANTEL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S.A.S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MEDEPABST02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Colombia Telecomunicaciones S.A. ESP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HLR02AVA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 S.A.S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刚果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Congo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Congo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AZUR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Congo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Congo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Congo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Congo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6-088-4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Congo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Congo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库克群岛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AVR-MOB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Cook Islands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AVR-HDX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Cook Islands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ARO-MOB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Cook Islands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ARO-HDX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Cook Islands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哥斯达黎加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Internacional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de Costa Rica TC S.A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Internacional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de Costa Rica TC S.A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Internacional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de Costa Rica TC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Internacional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Internacional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Plataforma de SVA's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de Costa Rica TC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Internacional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Internacional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Internacional San José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Instituto Costarricense de Electricidad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Internacional San Pedro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Instituto Costarricense de Electricidad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SCCP internacional SUR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Instituto Costarricense de Electricidad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SCCP Internacional Alajuela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Instituto Costarricense de Electricidad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Internacional 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Instituto Costarricense de Electricidad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Internacional 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Instituto Costarricense de Electricidad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Internacional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de Costa Rica TC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Monitoreo BK7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Instituto Costarricense de Electricidad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科特迪瓦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NGP Gateway - 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- 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Côte d'Ivoire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MGW01 - 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Oricel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MSOFTS3000 - 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Comium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SOFTX3000 - 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Arobase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MSC01 - 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Atlantique Telecom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MSC-T-Abidjan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CTI-Banco/Abidjan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Côte d'Ivoire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YOMBC02 / Abidjan - Yopougon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Atlantique Telecom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MSS6/Abidjan - Riviera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STP1/Abidjan - 2 Plateaux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- Côte d'Ivoire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STP2/Abidjan - Riviera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- Côte d'Ivoire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克罗地亚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Zagreb/MC2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ZGMSCS2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ZAGM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2-180-3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 Zagreb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Zagreb/MC1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 Rijeka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Zagreb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Rijeka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Iskon Zagreb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Iskon Internet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Iskon Zagreb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Iskon Internet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METRONET-ZG-002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Metronet telekomunikacije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TERRA_ZG_SW-1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TERRAKOM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Zagreb/MC2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 Zagreb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 Rijeka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MSS1 Zagreb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PGW-Zg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OT-Optima Telekom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STP-Zg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OT-Optima Telekom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SSW Zagreb1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H1-ZG01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 Telekom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MSS2 Rijeka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METRONET-ZG-001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Metronet telekomunikacije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TERRA_ZG_SW-2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TERRAKOM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TERRA_ZG_SW-3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TERRAKOM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SN-CRO-ISPC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ZAGS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Zagreb/MC1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SiOL ZG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SIOL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MSS3 Split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OKTV1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OPTIKA KABEL TV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OKTV2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OPTIKA KABEL TV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AKT-HR01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Akton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STMSCS2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TERRA_ZG_SW-4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TERRAKOM d.o.o.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古巴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ETECSA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Varadero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ETECSA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Habana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ETECSA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Habana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ETECSA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Camaguey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ETECSA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Habana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ETECSA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ETECSA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库拉索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Polycom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3-124-3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Curaçao/ANM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Antillean Network Management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Curaçao/GSN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GSN International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Curaçao/ANM0102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Antillean Network Management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Curaçao/Setel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Third Wave Int.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Third Wave Int.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Polycom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Curaçao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Curacao Cable TV d.b.a. Flow Curacao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塞浦路斯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ACR ITE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Cyprus Telecommunications Authority (CYTA)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AMA ITE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Cyprus Telecommunications Authority (CYTA)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GSM, Nicosia, Kennedy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Callsat NIC1,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CALLSAT INTERNATIONAL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GSM, Nicosia, Latsia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ONT/NIC 1,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OTENet Telecommunications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TWX/LIM1,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 PLC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OMGTEL-FR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D.S.T. Omega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TWX/LIM2,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WLD-CY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D.Y. Worldnet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TWX/LIM1,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Cyprus Telecommunications Authority (CYTA)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ISCLYK,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Cyprus Telecommunications Authority (CYTA)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ISCMGI,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Cyprus Telecommunications Authority (CYTA)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CBNT_CY,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Cablenet Communication Systems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MTNCYMSS1,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MTNCYMSS2,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MTNCYSTP1,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MTNCYSTP2,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MTNCYMGW1,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MTNCYMGW2, Nicosia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Cyprus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PrimeTelMVNO,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PrimeTelMVNO2,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PrimeTel-FRA1,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PrimeTel-ATH1,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PrimeTel-LON1, Limassol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Primetel PLC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捷克共和国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Tiscali CZ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CD-Telematika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Ceznet Praha CZ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Telco pro Service,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 CZ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Voinet CZ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J.S.tel s.r.o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Praha, SA-STP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Brno, SA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CEZnet Praha CZ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Telco pro Service,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Czech Republic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(Worldwide) Ltd., organizacni slozka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Praha,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Brno,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Praha 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Brno 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HRK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TS1PG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O2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TS1BM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O2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SAPH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O2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SABO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O2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BRN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SRP1 Praha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SRP2 Brno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DIAL-PRAHA CZ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 Telecom, a..s.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PRC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 STP Praha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Vodafone Czech Republic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 STP Brno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Vodafone Czech Republic a.s.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刚果民主共和国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Sematel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Supercell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Congo sarl RDC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Congo sarl RDC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Lubumbashi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Congo sarl RDC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RDC sprl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YOZMA Timeturns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RDC sprl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Congo RDC sprl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Inato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SAIT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IMBJ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RDC sprl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SSP01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RDC sprl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SSP01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RDC sprl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INAT01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SAIT Telecom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Office Congolais des Postes et Télécommunications (OCPT)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SSP01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Congo RDC sprl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INAT02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SAIT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Sematel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OASIS/TIGO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OASIS/TIGO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Kinshasa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Lubumbashi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6-179-5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13725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CCT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D229A6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D229A6">
              <w:rPr>
                <w:rFonts w:hint="eastAsia"/>
                <w:b/>
              </w:rPr>
              <w:t>丹麦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Copenhagen - Copenhagen dnc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Copenhagen - Albertslund dnc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Copenhagen - Albertslund ISG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Copenhagen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Global One Communication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 East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 West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Copenhagen - Ejby LS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Barablu 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Supertel A/S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Copenhagen - Orestaden LS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Telehouse Glostrup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Copenhagen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多米尼克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Roseau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Dominica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Roseau DAX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Dominica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Roseau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Marpin Telecoms &amp; Broadcasting Co. Ltd.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多米尼加共和国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ISUP Gateway 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Dominicana de Teléfonos, C. por 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ISUP Gateway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Dominicana de Teléfonos, C. por 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7266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DMS 300 LDV-STP-VIR (Zona Norte)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STP-LDV (Metro)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ODOGW1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Dominicana,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STP-VIR (Zona Norte)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(SGU/SLU)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 America Cables &amp; Radio Dominican Republic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Sistema EIR (SQUIERE)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 America Cables &amp; Radio Dominican Republic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Toll Sto. Dgo.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Codetel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Toll Santiago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Codetel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厄瓜多尔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Quito, Central Internacional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Andinatel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Guayaquil, Central Internacional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Guayaquil, Central Internacional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7-080-3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Guayaquil,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Quito,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Guayaquil,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Guayaquil, MSC TDMA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Quito, MSC TDMA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Telecsa UIO-CDMA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Telecsa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Etapa Cuenca Novatelefonía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Etapa 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Quito SETEL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Internacional (Quito 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Andinatel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MG_UIO_001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Etapa 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GSM UIO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GSM GYE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Ecutel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Ecuador 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TELECSA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Telecsa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TELECSA GSM SP Node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Telecsa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埃及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SIT01, 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SIH01, 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XIT02, Alexandria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SIS01, 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CIH02, 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CIS02, 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CAI 1 Ramsis/Cairo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Egypt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Alex.1, Mahatet MisrAlexandria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Egypt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Heliopolis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Mobinil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Obour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Mobinil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Haby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Haby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SST01, 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XST02, Alexandria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CAI2, Ramsis/Cairo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Egypt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Alex 2, Mahatet MisrAlexandria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Egypt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Almaza, Cairo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Egypt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萨尔瓦多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CTE,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CTE,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CTE,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Roaming Personal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CTE Telecom Personal,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El Salvador,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Salnet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El Salvador Network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Telemóvil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Telemóvil El Salvador,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El Salvador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El Salvador,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Digicel,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AESTEL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AESTEL Salvadoreña y Cía, S. en C.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SALTEL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El Salvador Telecom,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GCA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GCA Telecom,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Telecam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Telecomunicaciones de Ameríca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Saltel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El Salvador Telecom,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Americana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Americana de Telecomunicaciones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El Salvador,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Telemóvil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Telemóvil El Salvador,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SKY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Sky Technologies de El Salvador,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Portal Virtual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CTE,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Portal Virtual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CTE,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El Salvador,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5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El Salvador,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Telemóvil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Telemóvil El Salvador,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Telemóvil 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Telemóvil El Salvador,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Digicel,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Roaming Personal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CTE Telecom Personal, S.A. de C.V.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赤道几内亚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 International Bata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(GETESA)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 International Malabo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(GETESA)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Lien Roaming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(GETESA)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Lien SS7 VoIP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(GETESA)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Bata Internacional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HiTsGE,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Malabo Internacional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HiTsGE,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HiTsGE,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SS7 Voip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HiTsGE,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GECOMSA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GECOMSA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GECOMSA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GECOMSA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厄立特里亚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Asmara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Eritel Corporation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爱沙尼亚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Andmesidesttnused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 Top Connect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 Top Connect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 Top Connect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STV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EVR Infra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2-199-7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NRD/TLN11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 Connect OÜ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GoNetwork OÜ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Novametro OU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Vivex OÜ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Vivex OÜ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Travel Communication OÜ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 Connect OÜ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埃塞俄比亚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Ethiopian Telecommunications Corporation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F00853">
              <w:rPr>
                <w:rFonts w:hint="eastAsia"/>
                <w:b/>
                <w:lang w:eastAsia="zh-CN"/>
              </w:rPr>
              <w:t>福克兰群岛（马尔维纳斯）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ISCFalklands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TOUCH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法罗群岛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FOIC1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Faroese Telecom P/F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FOIC2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Faroese Telecom P/F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FT MSS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Foroya Tele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ANIC1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Kall P/F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KGSM1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Kall P/F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Kall P/F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斐济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 ISC-1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 ISC-2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MSC-1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Fiji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MGw-1 Suva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Fiji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MGw Lautoka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Fiji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MSC-2 Lautoka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Fiji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Fiji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Fiji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 STP-1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 STP-2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 FW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lastRenderedPageBreak/>
              <w:t>芬兰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(HEL1)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(HEL2)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Raisio MGW (FI2_MGW)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(OPS2)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Fonecta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(HLS-SIGW1 TSIC)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(MGTS)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(FON01)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Fonecta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(FON02)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Fonecta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(GIWU)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(MSCSVA2)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Hämeenlinna (HML1 Surpass MGC)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(HMG02 TSIC)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MSCSLA5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Lahti (MGLAH01)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Hyvinkää (KOE10 Surpass)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Mariehamn (Mariehamn)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Ålands Telekommunikation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Jomala (Jomala)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Ålands Telekommunikation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(MGVAN02)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(FI1)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Raisio (FI2)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(FTFIES1)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NextGen 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(SMS02HKP)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Tampere (SMS03TRE)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Helsinki/Jorvas (FITEST)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(MY1)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(MY2)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(UKKOhki1)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Ukko Mobile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(UKKOhki2)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Ukko Mobile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(HKISTP4)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(SMS01HKI)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(Globetel1)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Globetel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Tampere (TRESTP5)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MSCSHE6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MGW (FI1_MGW)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MGLAH05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(BHEL252)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Finland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MGHEL06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(TELE5)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5 Worldwide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Lahti (MSCSLA1)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法国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ITN France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ITN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Paris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-Paris Pastourelle - NP Hub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Pastourelle - CTI Pastourelle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Mobile - POP Paris Courbevoie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SFR- Vélizy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Mobile - POP Paris Courbevoie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 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Archives - PTS No1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Vélizy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Vérizon France – Saint Denis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Vérizon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- Boulogne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Communications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XA20 - Nanterre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XA22 - Lyon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Vélizy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SFR- Lyon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Archives - Cisco ITP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- Mundolsheim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Archives - Cisco  ITP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XB95 - Puteaux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Reims - PTS No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- XD54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Pastourelle - NGN PT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- XD55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Reims - NGN RS4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- XB03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XD73 - Vénissieux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- XB04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XB96 - Puteaux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Mobile - POP Paris Courbevoie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Nanterre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Viatel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Viatel Operations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Mobile - POP Marseille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Pastourelle - OTPTS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- Reims - International Gateway Point No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- Paris Archives - International Gateway Point No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Lyon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Société Française du Radiotéléphone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Int 1, interconnexion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Société Française du Radiotéléphone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idf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Société Française du Radiotéléphone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SFR Dijon 1, PTS/SSCS de Dijon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Société Française du Radiotéléphone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 – Paris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 – Paris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BYT 1, BYT Plateforme roaming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XC74 - Courbevoie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Archives - GLR1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Int 1, interconnexion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Equant France-Paris Neo POP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Equant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XA30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XA47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XD00 - 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XD19 - Palaiseau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XA67 - Bordeaux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 – Paris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- Malakoff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Graphnet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Graphnet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XA21 - Palaiseau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Viatel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Viatel Operations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- POP Nice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Phone Systems &amp;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- POP Lille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Worldcom - 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Worldcom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– Paris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Intercall - Courbevoie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Intercall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 France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Numéricâble - Champs sur Marne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Numéricâble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Archives - GLR2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 France - Courbevoie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 France - Courbevoie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Archives - Cisco ITP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Corbeil IGP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Prosodie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Prosodie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- POP Bordeaux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Symacom - Paris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Equant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Equant Telecommunications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XC97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Crossing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GC Pan European Crossing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Multicoms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Multicoms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- POP Nantes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XA08 - Aubervilliers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XC64 - Vélizy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Telecom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Bagnolet - NGN BG6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- POP Strasbourg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XB89 - Puteaux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2-202-2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- Paris Archives - International Gateway Point No4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- Reims - International Gateway Point No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Pastourelle - Call Server VOIP YK02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Midi Telecom - Nanterre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Midi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PTSI 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 France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- Lyon- Call Server VOIP YK03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Telehouse 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Longphone - Paris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Longphone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XC27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XD13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Outremer Telecom - 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Outremer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LLEIDA - Vitry sur  Seine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LLEIDA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Mitry-03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Pastourelle - Call Server VOIP YK01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- Reims - Call Server VOIP YK00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 - 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-Mitry-04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-Corbas-01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Transatel - Paris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- Paris Roaming Hub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OMEA TELECOM - Aubervilliers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OMEA TELECOM - Courbevoie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NRJ Mobile - Aubervilliers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NRJ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NRJ Mobile  - Aubervilliers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NRJ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 Target – St Denis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 Target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 Target – St Denis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 Target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– CTI France Paris – YJ03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– XC27 – Courbevoie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 – XD13 – Paris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– Champs sur Marne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– Champs sur Marne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 - MG008 - Nanterre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 - MG011 - Crosne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 - MGNR3 -Nanterre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- Villeurbanne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 - Toulouse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Completel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Wanatel - 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Wanatel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Mobiqui Things - Vitry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Mobiqui Things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Mobiqui Things - Vitry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Mobiqui Things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Transatel-Paris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 - Paris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Symacom - Paris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PTS03 – Nanterre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PTS04 – Bobigny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MT008 – Bobigny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MG001 – Crosne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MG002 – Bobigny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Bouygues 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F00853">
              <w:rPr>
                <w:rFonts w:hint="eastAsia"/>
                <w:b/>
                <w:lang w:eastAsia="zh-CN"/>
              </w:rPr>
              <w:t>印度洋法属海外省和领地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 - Réunion - Le Port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 - Mayotte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Sainte Clotilde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Sainte Clotilde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Mamoudzou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Mamoudzou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法属圭亚那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 - Guyane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法属波利尼西亚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Commutateur Papeete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O.P.T.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Commutateur FAAA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O.P.T.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Centre de commutation, Papeete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Tikiphone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Papeete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HW RDO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Mobile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ALU RDO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Mobile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NGN HDP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Tikiphone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NGN FU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Tikiphone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加蓬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Système de gestion des réseaux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-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Libreville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Gabon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CUI Franceville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Gabon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Réseau intelligent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Gabon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Libertis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Libertis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Alantique Telecom (Telecel)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Atlantique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Gabon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Gabon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Libertis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Libertis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Système ARTEL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USAN Gabon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USAN Gabon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Système ARTEL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Système ARTEL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SPC-2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Atlantique Telecom 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Système ARTEL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Système ARTEL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冈比亚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6-014-1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GAMCEL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GAMCEL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COMIUM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GAMCEL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格鲁吉亚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Magticom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System Net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MagtiCom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Geocell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Geocell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 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Caucasus Online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Rustavi, PSTN Switch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Central Georgian Communications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Silknet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1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Caucasus Online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PSTN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Caucasus Digital Ntework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Jodo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GoodWillComm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Service Net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Black Sea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Georgia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Silknet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Alex Development Georgia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Silknet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Geocell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PSTN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Akhali Kselebi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PSTN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Akhteli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System Net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Magticom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F0085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F00853">
              <w:rPr>
                <w:rFonts w:hint="eastAsia"/>
                <w:b/>
              </w:rPr>
              <w:t>德国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Essen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NEXT-ID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Germany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International INS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TeleConnect CZ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Vectone (Ireland)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TYNTEC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Eschborn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SOTIS CO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Eschborn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Germany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Kabel Baden-Würtemberg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ProTel International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Cronford Trading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1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1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Cube Communication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Ratingen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Sulzbach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S.C CreditCall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Capital City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Smilous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European Telecommunication Holding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Datix Group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Unifi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OVH DE Internat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OVH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Avelacom HK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Angel Telecom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EWE 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Valpasera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Communications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MTX Connect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Cronosell Telecom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E-Plus Mobilfunk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E-Plus Mobilfunk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E-Plus Mobilfunk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E-Plus Mobilfunk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 Teleservice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M'net Telekommunikations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NAT.com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TrueConnect Communications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hallo.tel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1 International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1 International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Comistel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DIDWW Ireland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Eschborn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Vintage Wireless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Bielefeld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P.T.I.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Mobilcom Cityline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Capital City Service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West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West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NEXT-ID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Verscom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mobilcom-debitel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European Telecommunication Holding AG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Rovex Management s.r.o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interactive digital media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AVS international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Wuppertal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West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Viocast Solutions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Mega Satellitenfernsehen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interactive digital media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Merkur Telecomservices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EAD Telecom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Köln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Alliance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 Teleservice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Germany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Bamberg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Essen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West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European Telco Exchange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Closed Joint Stock Company TransTeleCom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Callax Telecom Services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Switchover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Cobalt Networks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Nürnberg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 xml:space="preserve">Telefónica o2 Germany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AmEurotel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Wendlingen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SAMA S.A.L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net-mobile AG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IPXP Europe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PrasMosCom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Awitel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Archway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Kabel Deutschland Vertrieb und Service GmbH &amp; Co.KG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Callax Telecom Services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Nürnberg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Deutsche Telekom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Nürnberg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Deutsche Telekom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Nürnberg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Nürnberg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Nürnberg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Nürnberg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Teleworld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Ratingen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Enterprise Germany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Vasudev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Essen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E-Plus Mobilfunk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01051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OneTel Telecommunication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ITP1_FRANKFURT_KDG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Kabel Deutschland Vertrieb und Service GmbH &amp; Co.KG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DB Netz Aktiengesellschaft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Hannover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E-Plus Mobilfunk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Xtec Communication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Kabel Deutschland Vertrieb und Service GmbH &amp; Co.KG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Multiconnect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Multiconnect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01051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Dentel Netzwerk Telefonie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freenet Cityline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freenet Cityline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Ratingen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Novy Telecom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IPVOIP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freenet Cityline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ITP2_BERLIN_KDG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Kabel Deutschland Vertrieb und Service GmbH &amp; Co.KG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SSTPFRAAC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International Wholesale Services,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Dortmund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West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TelDaFax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Stellford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Caspian Telecommunication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argon Networks UG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Tropolys Service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Germany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NGC Next Generation Communications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OSS Cronford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01066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München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T-Systems Enterprise Services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Kinnevik Telecommunications International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Wuerzburg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EMnify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Flensburg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Nord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Köln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Eschborn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PGmedia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EMnify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Karlsruhe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Süd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Xtend new media Holding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Sinergia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Germany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DTC Telecom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NEXT-ID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51-418-1627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MMD Smart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Communications Ventures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Mannheim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emTex Gesellschaft für neue Medien, Telefon- und Audiotex- Dienstleistungen 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Carrier1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Aachen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NetAachen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 Communications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AlpTelco-Archway-02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AlpTelco e.K.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T-Systems International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Hilden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Kinnevik Telecommunications International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51-418-1627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Softnet Trading PTE.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Quiston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 Voip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Ecotel Communication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Saarbrücken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VSE Net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mobilcom-debitel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SIA Zigma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Hansa Telecom SIA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Völklingen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VSE Net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InterXion Telecom BV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Carrier1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Apelby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BUNGATEL PTE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mobilcom-debitel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mobilcom-debitel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Offenbach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Hannover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Duesseldorf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net-mobile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Communication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VR Telecom SL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Essen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Hannover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Leinfelden-Echterdingen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Nobel LTA.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emTex Gesellschaft für neue Medien, Telefon- und Audiotex- Dienstleistungen 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Kabel Baden-Würtemberg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Flensburg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mr. net services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BerMosCom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SKY Telekom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Apelby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Animatele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Hamburg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OblCom SWISS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Smilous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 Telecoms Network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Gütersloh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Taucha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envia.tel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ITXC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010040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Televeiling International BV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Stuttgart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Kabel Baden-Würtemberg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Saarbrücken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VSE Net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mr. net services GmbH &amp; Co. </w:t>
            </w:r>
            <w:r w:rsidRPr="00322E2A">
              <w:rPr>
                <w:bCs/>
                <w:sz w:val="18"/>
                <w:szCs w:val="22"/>
                <w:lang w:val="fr-FR"/>
              </w:rPr>
              <w:t>KG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Bielefeld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 West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Göppingen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Vintage Wireless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Düsseldorf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Neubrandenburg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Telegate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Rostock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Telegate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Teleworld International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3U Holding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Televeiling International BV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4-244-0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Camelot Telecom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MTBC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GlobalCarrier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Dortmund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TYNTEC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Hannover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Vistream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Synterra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Alliance Consortium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TVI Connect BV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01029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European Telecommunications Holding E.T.H. Aktiengesellschaft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TVI Connect BV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01057 Protel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01059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Voice2Voice Carrier Services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Excel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Optel Technology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RCC Com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Köln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NetCologne Gesellschaft für Telekommunikation 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Prioritel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Sekom Telecom OY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Telstar Capital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KazTransCom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KazTransCom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Ecotel Communication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Ecoway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Telecom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Eagles Nest SL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Gütersloh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Germany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Augsburg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M'net Telekommunikations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XOTel SIA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Services Tele2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Services Tele2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Hilden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(Germany) GmbH &amp; Co. oHG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Deutschland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ProTel International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Köln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NetCologne Gesellschaft für Telekommunikation 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Dentel Netzwerk Telefonie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Teleplus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Services Tele2 GmbH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加纳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12608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Accra North International Gateway (ITE1)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Ghana Telecommunications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Cantonments International Gateway (ITE2)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Ghana Telecommunications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AC1 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Communications Ghana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DMS300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Communications Ghana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Ghana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Globacom Ghana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Millicom Ghana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直布罗陀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Gibtelecom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Gibtelecom (mobile service)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Gibtelecom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Gibtelecom (fixed service)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Sapphire Networks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Sapphire Networks (fixed service)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Eazitel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Eazi Telecom Limited (mobile service)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希腊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Athens/KT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Athens/NMA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Thessaloniki/ERM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Athens. L. Athinon  TAH1,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B04D80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Pireos TSC-S (for roaming functionality)(TSAPS_ SPX2)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Rentis : HISREN1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B04D80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Pallini TSC-S (for roaming functionality)(TSAPI_ SPX2)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Cosmoline Athens isc/1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Wind Hellas Fixed Network  -TATN02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FORTHnet/Athens/1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Athens, N. Philadelphia TAH2,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Alexandra : HISALE1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4GBS ATHENS-1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4G BUSINESS SOLUTIONS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Yuboto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YUBOTO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Interconnect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IΝΤΕRCONNECT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Wind Hellas Fixed Network  -TATN01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AMDGR01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Alexandra : MGWALE4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Pallini TSC-S (for voice functionality) (TSAPI_ BC)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B04D80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Pireos TSC-S (for voice functionality) (TSAPS_BC)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OTG_SMX_KT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 SG_KT2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ΟΝ-ΑΤΗ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 TELECOMS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Wind Hellas Fixed Network  - TATN03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Kvlonos antigonis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 SG_KT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5-236-0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OTG_STP_KT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OTG_SG_NYMA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OTG_STP_NYMA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Pallini 3 MGW (MGAPI)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Kifissos 2 MGW (MGAKF)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Rentis : MGWREN2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 ISPC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Athens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HOL isc1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HELLAS ONLINE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HOL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HELLAS ONLINE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Hellas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Hellas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Athens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2,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2, signaling proxy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2, signaling proxy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4,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4, signaling proxy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4, signaling proxy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3,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5,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格陵兰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NUK-MC_INT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Greenland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CTP-1_INT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Greenland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CTP-2_INT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Greenland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格林纳达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Mount Hartman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Grenada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Morne Jaloux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Network Providers Grenada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6979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Tempe St. Georges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TransWorld Telecommunications Grenada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瓜德罗普岛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 - Saint Martin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7394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St. Martin et St. Barthélémy Tel Cell St Martin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St. Martin et St. Barthélémy Tel 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 - Saint Martin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Médiaserv - Guadeloupe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Médiaserv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关岛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Harmon (1), Guam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IT&amp;E Overseas,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Harmon, Guam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Access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Harmon (3), Guam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IT&amp;E Overseas,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Harmon, Guam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IT&amp;E Overseas,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Upper Tumon, Guam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TelePacific Networks Inc.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危地马拉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Aristos/EWSD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Cablenet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AXE810INT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Comunicaciones Celulares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Internacional Guarda Viejo I, AXE-10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Telecomunicaciones de Guatemala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Centro Tránsito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Telecomunicaciones de Guatemala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 Guatemala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AT&amp;T Servicios de Comunicaciones Guatemala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Guatemala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Guatemala,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Guatemala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Guatemala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Tránsito Guatemala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Guatemala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AXE810INT01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Comunicaciones Celulares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GT-AXE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AT&amp;T Servicios de Comunicaciones Guatemala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ANS Internacional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Comunicaciones Celulares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PCS GSM OPC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Personales Inalámbricas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PCS GSM OPC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Personales Inalámbricas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USP, Nortel, DMS-STP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Personales Inalámbricas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AXEINT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Comunicaciones Celulares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MARISCAL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Guatemala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几内亚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GAMMA CONCEPT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Sotelgui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CONAKRY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Sotelgui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Intercell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Sotelgui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CONAKRY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Areeba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Cellcom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Areeba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Areeba Guinée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Cellcom Guinée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圭亚那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Telquest Northcom Home Country Direct Service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7-076-4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Guyana Telephone and Telegraph Co. Ltd.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海地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HAITEL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Haiti International Telecommuncation S.A. (HAITEL)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Port-au-Prince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Cellulaire d'Haiti S.A. (COMCEL)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Unigestion Holding S.A. (DIGICEL)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7299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Télécommunications d'Haiti S.A.M. (TELECO)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洪都拉斯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TGA-MSSTGU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Sercom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INTL II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Empresa Hondureña de Telecomunicaciones (HONDUTEL)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STP-TGA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STP-TGA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Sercom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INTL III (SPS-III)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Empresa Hondureña de Telecomunicaciones (HONDUTEL)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INTL-SPS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MSSTGU2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SPS-MGWSPS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Sercom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MGW1-TGA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ITP1-TGA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IGATE-TGA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MGW2-TGA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ITP3-TGA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ITP4-TGA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MGW-TGU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MSS-SPS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MGW-CBA1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STPTGU1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STPSPS1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中国香港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GlobalOne-HK1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Services Hong Kong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STHK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Singapore Telecom Hong Kong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 T&amp;T - WCTU2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T&amp;T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HTCL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Telephone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Hong Kong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 T&amp;T - KCTU2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T&amp;T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CTI/HKG1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Hong Kong Broadband Network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HK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Hong Kong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Tung Chung/HKG1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Kwai Chung/HKG2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YTGIDD01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S2T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Sim2Travel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CTI/HKG2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Hong Kong Broadband Network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HGKGCNGBGT1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Global Crossing Hong Kong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Smartgate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SmarTone Mobile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Unicom1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Unicom (Hong Kong) Operations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Lucky Tone Communications Ltd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Lucky Tone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HK1/CNC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Unicom (Hong Kong) Operations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Electra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Reach Networks Hong Kong Ltd and Reach Cable Networks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Hermes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Reach Networks Hong Kong Ltd and Reach Cable Networks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Zodiac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Reach Networks Hong Kong Ltd and Reach Cable Networks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Mini-ISC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Reach Networks Hong Kong Ltd and Reach Cable Networks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HKG04-SW1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HKG04-SW2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CSL INT POI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CSL INT POI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TELIN-HK ISS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Telekomunikasi Indonesia International (Hong Kong)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Unicom2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Unicom (Hong Kong) Operations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Whart T&amp;T - WCTU5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T&amp;T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Donghwa Telecom Co.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Centrex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Centrex Telecom Co.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Hong Kong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CCS1582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1582HK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GTI (HK) Ltd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GTI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Unicom3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Unicom (Hong Kong) Operations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 Exchange Ltd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 Exchange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KWHK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KeyWest Communications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TMHK-2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Telekom Malaysia (Hong Kong)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HKCSW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&amp; Wireless Global Network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4-111-7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CMCC-HKISC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Mobile Hong Kong Co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Virtual (HR) Ltd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Virtual (Hong Kong)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HNKNHKBX00T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Hong Kong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CIT/HKG3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Hong Kong Broadband Network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FNT-HK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Frontier Network Technology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ChinaMotion Netcom (Asia) Ltd.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 International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Magitelecom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Magitelecom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Pacific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Pacific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IDD 1628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IDD 1628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 (HK)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I001-HNK-POP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(China)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HKCSL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HKTele1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CTM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HKEXCEL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Pacnet Services Asia Pacific Commercial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 Telecom Services Ltd.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 Telecom Services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CTTHK-INT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Tietong HongKong Telecom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CNHKC1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IDT Telecom Asia Pacific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CRC-HK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Tietong HongKong Telecom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HKCNW-1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 Network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 Telecom VS3000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TMHK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Telekom Malaysia (Hong Kong)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PIDD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IDD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South China Telecommunications (HK) Ltd.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South China Telecommunications (HK)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Systech Telecom Ltd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Systech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Kwai Chung/HKG3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Sun55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(China)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CMCC-HKISC2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Mobile Hong Kong Co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C&amp;C08#2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HKGW02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Virtual (Hong Kong)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HK-ISC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Bangla Trac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Maruma Networks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SmartGate2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SmarTone Mobile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CITIC_H19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SCHKGHDA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(Hong Kong)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PGW106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IDT Telecom Asia Pacific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SSHK01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SSHK02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HK POP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TWHK01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Telewhite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CTHK ACCESS 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CTHK ACCESS 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TASGWHK1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Tilia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CMTHK01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China Motion Telecom (HK)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CTG_HK_SS1_SS2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CTG_HK_TG/SG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CTG_HK_IN_USAU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CTG_HK_IN_URP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匈牙利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Pannon INT2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Hungary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 BP1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M1-MSC-PC2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 MSTP1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 MSTP2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VTH-DUN-TE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Invitech Solutions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BudapestPTL01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Invitech Solutions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BTH01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Limited Hungarian Branch Office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Budaörs DN01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Datanet Telecommunications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Monor_INT1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Hungary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M2-MSC-PC2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W-INT-GW1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W-INT-GW2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M1-SG/STP-PC2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INT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Hungary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M2-SG/STP-PC2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VFN-INT-ITP1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VFN-INT-ITP4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MGWF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MGWG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Budapest-DIGIMOBIL-01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Budaors DN02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Datanet Telecommunications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VHF-INT-GW1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VHF-INT-GW4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6-251-4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Budapest-DIGI-02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IP STP MST2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INV-SZM-TP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Invitech Solutions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IP STP MST1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冰岛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Reykjavik/RIC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Iceland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Reykjavik/MIC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Iceland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IPF IC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Fjarskipti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HalloReyk001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Hallo Frjals Fjarskipti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Reykjavik/ISAXE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Islandssimi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Reykjavik/ISMID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Islandssimi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 ISL3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 ehf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 ISL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 ehf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 ISL2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 ehf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印度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ISC-12,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Infocom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Ernakulam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Infocom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 SSTP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ISC-1, Hyderabad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ISC-1, Ahmedabad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ISC-3, Jalandhar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ISC-1, Surat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ISC-11,  VoIP-New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ISC-4, VOIP-Ernakulam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Kolkata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1 Lucknow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9 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Telesonic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7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Telesonic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11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10 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ISC-1, Gurgoan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Kolkata - SSTP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Vodafone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Ernakulam - SSTP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4-008-5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Vodafone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Vodafone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Jalandhar - SSTP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 3 New Delhi-ICO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Jalandhar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Ahmedabad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1 Iridium Pune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Iridium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ISC, ERNAKULAM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Guwahati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ISC-3,  ATM NODE-1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ISC-4, ATM NODE-2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4 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3 Kolkata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1 Patna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ISC-5,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Comm.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ISC-3,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Comm.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6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Telesonic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4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Telesonic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ISC-5, 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Comm.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6 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7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ISC-2, Ernakulam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Comm.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7 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Telesonic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4 Kolkata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Telesonic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5 Kolkata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5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1 Bangalore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Data Access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8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2 Bangalore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ISC-6, Kolkata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Comm.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ISC-9,  VOIP-Mumbai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ISC-2, Gandhi Nagar - VOIP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2 Jalandhar VoIP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Videsh Sanchar Nigam Ltd (VSNL)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Mohali, Chandigarh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Gandhinagar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 SSTP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 SSTP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Bharat Sanchar Nigam Ltd (BSNL)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Infocomm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Infocomm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Infocomm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Kolkata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Reliance Infocomm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Lucknow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Bangalore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Hutchison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Dishnet Wireless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Spice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Hyderabad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P3 Technologies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4-014-3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Ernakulam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Reliance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Airtel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Kolkata -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Airtel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Delhi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ISC-Thane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Bharti Airtel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Ernakulam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New Delhi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Vodafone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Vodafone Essar South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Vodafone Essar South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New Delhi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Chennai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Dishnet Wireless Private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Gurgoan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Etisalat DB Telecom Private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Etisalat DB Telecom Private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Etisalat DB Telecom Private Limited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Mumbai (for STP)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Mumbai (for STP)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Etisalat DB Telecom Private Limited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ISC - New Delhii (for STP)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Communications, Delhi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Mumbai (for STP)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Etisalat DB Telecom Private Limited, Mumbai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Chennai (for STP)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Etisalat DB Telecom Private Limited, Chennai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- Chennai (for STP)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Etisalat DB Telecom Private Limited, Chennai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Tulip Telecom Limited, Mumbai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Dishnet Wireless Private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Dishnet Wireless Private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Noida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Spice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Pune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Videocon Telecommunications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Navi Mumbai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Unitech Communication Private Limited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Mumbai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Communications, Mumbai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Ernakulam, Kerala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Tata Communications, Mumbai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Chennai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Videocon Telecommunications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Greater Noida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Unitech Communication Private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4-018-5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Mumbai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M/s Citycom Network Pvt. </w:t>
            </w:r>
            <w:r w:rsidRPr="00322E2A">
              <w:rPr>
                <w:bCs/>
                <w:sz w:val="18"/>
                <w:szCs w:val="22"/>
                <w:lang w:val="fr-FR"/>
              </w:rPr>
              <w:t>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B04D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B04D80">
              <w:rPr>
                <w:rFonts w:hint="eastAsia"/>
                <w:b/>
              </w:rPr>
              <w:t>印度尼西亚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Jakarta-1b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Jakarta-1a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Medan-2a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Batam-3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Surabaya-4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Telkomsel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Jakarta-1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Jakarta-2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Jakarta-1C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Excelkomindo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Medan-2b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ICO 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 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(Persero) Tbk.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Medan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Denpasar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- M3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 - M3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Pasifik Satelit Nusantara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Satelindo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Jakarta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Surabaya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Int'l SCCP-1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Natrindo Telepon Seluler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Batam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Indosat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Jakarta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Surabaya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Telekomunikasi Indonesi TBK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Telekomunikasi Indonesi TBK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Telekomunikasi Indonesi TBK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Telekomunikasi Indonesi TBK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Telekomunikasi Indonesi TBK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Telekomunikasi Indonesi TBK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Gateway Jakarta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PT. Bakrie Telecom Tbk.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444870">
              <w:rPr>
                <w:rFonts w:hint="eastAsia"/>
                <w:b/>
                <w:lang w:eastAsia="zh-CN"/>
              </w:rPr>
              <w:t>伊朗（伊斯兰共和国）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Tehran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Telecommunication Company of Iran (TCI)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Tehran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Telecommunication Company of Iran (TCI)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Shiraz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Telecommunication Company of Iran (TCI)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-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-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-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-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Tehran - GMSC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Telecommunication Company of Iran (TCI)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伊拉克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Asia 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Iraquna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Atheer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lastRenderedPageBreak/>
              <w:t>爱尔兰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Dame Court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Adelaide Road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Eircell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Eircell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Dolphin's Barn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Blanchardstown (M10)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Willsborough (W31)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Dundrum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Esat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Fenian Street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Esat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Sir Rodgerson's Quay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Harcourt St.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Ocean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Barrow St.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L. Pembroke St.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Irl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Esat Wall D3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Ocean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Erne Street D2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Courtyard Business Pk., Blackrock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Hogan Place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DN1MGW04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MAGNETSPI-01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Magnet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Flemings Place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BL0MSS03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East Wall Dublin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East Wall Dublin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VoIP Ireland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ESL Consulting (trading as VoIP Ireland)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DN1MSS04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BL0MGW05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SONUS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Access Telecom Ireland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Validsoft-Dublin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Elephant Talk 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SEP680MSS2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SEP706MSS2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STP680MGW3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STP422MGW3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DGMGW02_TEMP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Liffey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DGMSC01_TEMP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Liffey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DGMGW01_TEMP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Liffey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GCP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HCP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SPX1 706MSS1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SPX2 706MSS1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GCP 706MSS1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HCP 706MSS1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CPWPC01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Carphone Warehouse Ireland Mobile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6-225-4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CPWPC02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Carphone Warehouse Ireland Mobile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CPWPC03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Carphone Warehouse Ireland Mobile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BL0MGW06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DN1MGW07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Clonshaugh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ntl Communications (Ireland)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Meteor 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SWIFDUB1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Swiftcall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W20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M30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W20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以色列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012 Smile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012 Smile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Int.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Int. 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Lines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Lines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Lines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Lines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8231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Internet Zahav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Oron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PTTK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Internet Gold - Golden Lines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Barak1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Barak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PTTK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Lines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Kiron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Lines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SIV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EDEN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Partner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Partner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Y2K testing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Bezeq International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Xfone1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Xfone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Xfone2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Xfone Communications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意大利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T. Maestrelli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Albacom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2-001-1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Milano/Via A. De Gasperi S. Donato Milanese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Albacom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Trento/Via Gilli,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Alpikom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Roma/Via Di Torre Spaccata, 172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Milano/Via A. De Gasperi S. Donato Milanese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Firenze/Via Italo Piccagli, 24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Caldera,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Telecom BV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G. Donizetti 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Intermatica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Genova/Via De Marini, 1 - Torre WTC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Caracciolo, 51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Fastweb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Torino/via Cristoforo Colombo 24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Venezia (VE) Via Breo, 2 Fosso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Openline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Cagliari (CA) via Efisio Melis 26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Energ.it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Vía Tucidide 56 - Milano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Parla.it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Vía Alcide De Gasperi, 2 San Donato Milanese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Parla.it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Bologna Via Silvani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Montalbino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Policom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Ercolano Salvi 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Tiscali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 21/F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Tiscali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Firenze/Via Cironi, 32a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Bologna/Via del Terrapieno, 46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Massarosa (LU)/Via Montramito, 431a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Welcome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Metropol Access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Torino/Via Livorno, 60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Telecom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Torino/Via Issiglio 62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Milano/Strada 5, Palazzo N, Fiori Rozzano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Legnago (VR)/Via San Salvaro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Net Business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Milano/Via Alcide de Gasperi,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Primus Telecommunications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Mecenate 90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Padova/Via Savelli 88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Torino/Corso Svizzera 185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4439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Bolzano/Via Lungo Isarco Sinistro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Brennercom AG/SpA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Milano/Via Visconti di Modrone 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Attiway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Lucca/Viale Puccini Trav.1 1 n.134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Nodalis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Teleunit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Milano/Viale Montenero 63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Aexis Telecom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Monserrato 25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Aexis Telecom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Torino/Corso Vittorio Emanuele II 90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Aexis Telecom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Napoli/CentroDirezionale Isola 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Aexis Telecom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Brescia/Via della Volta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Infracom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Roma/1240 - TEST2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Roma/A2I - UT100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Milano/M2I - UT100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Roma/A1T - AXE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Roma/A1I - 1240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Palermo/L1I - 1240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Milano/M1I - 1240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Grapes Network Services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Roma/N1I - 1240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MI1/Via Jenner 56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Telecom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Roma/IS - RM1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Milano/M3I - UT100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Roma/AEI - 5ESS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Roma/UT100 - TEST3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Milano/R1I - UT100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Milano/IS - MI1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Milano/UT100 - TEST1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Trezzano sul Naviglio (MI)/v.L.Da Vinci J.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H3G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Roma/AUI - UT100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Italia Sparkle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Milano/DMS - 1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Equant Italy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Milano/MI01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Albacom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Roma/RM01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Albacom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 MI1 Milano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 RM1 Roma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Milano/IS - MI2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Milano/MI -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Roma/RO - CTRL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 S. Simpliciano ITZ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MCI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G. Murat 23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Teleque Communications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Bruxelles 79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Teleque Communications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Trento/Via Brennero, 169/11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Brennercom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Milano/Vía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Archimede 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Metropol Access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Aporti 26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&amp; Wireless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Milano/Segrate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Roma/Porta Ardeatina 129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Milano/Vía Bensi 1/6 Liberty 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Milano/Vía Bensi 12/9 Liberty 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Boccabeli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L'Aquila/Fucino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L'Aquila/Fucino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Milano/Cormano/Vía Prealpi 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Roma/Vía Livenza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Roma/v. del Fossa di Santa Maura (aug. Torrespacc.)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Milano/Vía Rombon 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Milano/Corso S. Gottardo 39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 World Telecommunications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Statuto, 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Grapes Network Services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Viviani 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Milano/Cormano/Via Prealpi 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4499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Roma/Vicolo C. della Strega 41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E. Jenner 33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1 Italia Network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Avezzano/Via G. Galilei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Elsacom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Roma/Via le Kennedy (Palazzo Congressi)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H3G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Udine/Via Marcello snc. Palmanova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Verona/Piazzale Europa 12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Infracom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Padova/Via San Marco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Infracom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Rombon 11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GTN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Vía Leonardo da Vinci 1 - Trezzano sul Naviglio (Milano)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H3G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Grapes Network Services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Trieste/Via Lochi 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Firenze/Via Calzaiuoli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GSC Global System Communications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Milano/Vía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Metropol Access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Parma Via Goito 14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Nola (NA) Via Polveriera, 130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King.com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Bari Via Traversa, 310 di Via Napoli, 49g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King.com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Roma/Sedime Aeroportuale di fiumicino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ADR Tel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 via Ugo Bassi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L'Aquila (Ortucchio)/Fucino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Telespazio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Caldera, 21/F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Tiscali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C. Gluk, 35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Kast Telecom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S. Martini, 127/129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Telecom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Roma/Viale Lincoln, 18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Bernardino Alimena, 105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LTS Le Telecomunicazioni Siciliane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Palermo/Via Igo La Malfa, 28-30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LTS Le Telecomunicazioni Siciliane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Sassari/via Nulvi 25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Fonia.com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T-Systems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Firenze-D.G. Autostrade FI Nord A1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Infracom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L'Aquila (ortucchio)/fucino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Telespazio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Milano/Via Bensi, 12/9 Liberty 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Roma/Via del Fosso di S. Maura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Caldera,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Syfin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4859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Pozzuoli (NA)/Via Antiniana, 2/A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Syfin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 Via Maroso, 150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 /Via Maroso, 150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Treviolo (BG)/Viale Europa, 17B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Orobiacom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Verona/Via del Perlar, 24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Teleque Communications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Verona/Via Lungadige Galtarossa, 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AGSM Telecomunicazioni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Rozzano 20089 Milanofiori, strada 4, edif. Q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Prato (FL)/via di Grignano 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Consiagnet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Milano/V. le Ortles, 70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Roma, Via Idrovore della Magliana, 163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Milano/V. le Ortles, 70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 Via Idrovore della Magliana, 163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Telecomunicazioni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Porcari (LU)/Via Puccini,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Vanguard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2-158-0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 Via Farini, 79/81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Publitel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 Via del Tempio 1/A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Publitel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Pisa A. Bellatalla,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Nodalis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Casalecchio del Reno Via Bertocchi, 97 (BO)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Nodalis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Roma/Via Giovanni Vincenzo Bona, 67 Ed.B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 Incrocio di via D. Modugmo e M. Mastroianni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Calcatel Rete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Torino Via Nizza, 262 int. 58 c/o Centro Lingotto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Telegate Italia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Siena/viale Toselli 9/a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Consorzio Terrecablate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E. Jenner 33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 World Telecommunications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Cagliari/SS 195 km 6 Loc. Sa Illetta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Tiscali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Tor Pagnotta 68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Giacosa 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Caldera, 21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GSC Global System Communications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Torino/Corso Moncalieri,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Tex 97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Padova/Via Longhin, 97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Pescara/Via Aterno, 34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Settingiano (CZ)/Loc. Campo Zona Industriale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System House S.r.l.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Firenze/Via Slataper,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Tor Pagnotta 68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Segrate (MI)/Via Cassanese, 210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Ronciglione (VT)/Via del Crocefisso, 15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Thunder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Rimini/via Circonvallazione meridionale 54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Karupa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Tor Pagnotta 68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Tor Pagnotta 68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Torino/Via Bologna, 220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Napoli/Centro Direzionale Napoli Isola B5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Modena/Via Ganceto, 154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Digitel Italia S.r.l.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Trezzano sul Naviglio/Via Benvenuto Cellini,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Rete Italiana Assicurativa di TLC. S.r.l.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G. Bona, 67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Progetel Distribuzione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Ugo Bassi,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Progetel Distribuzione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Calenzano (FI)/Via V. Emanuele, 14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Openline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S. Giusto, 51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GC Pan European Crossing Italia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Palermo/Via A. De Gasperi, 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Degatel S.r.l.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Caldera, 21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GTN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Cagliari/Via dei Grilli 1/3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Qtel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Bari/Via Nickman, 19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Catania/Via Conte di Torino, 64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Tele2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Bolzano/Via Pacinotti, 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Brennercom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Cagliari/Via E. Mells, 26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Energ.it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Pisa/via Malagoli 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 Info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5816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Roma/Vía Casilina Vecchia, 4c/o Stazione Tuscolana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Rete Ferroviaria Italiana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Bologna/v. le C. Berti Pichat 2/4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Acantho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2-215-2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Verona/Via del Perlar, 26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Multilink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Alessandro Severo 245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H3G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Bergamo/via Stendhal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Sinergie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Giacosa 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Giacosa 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Giacosa 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 Italia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Roma/Via F. Depero, 70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Ipse 2000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U. Bassi,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Ipse 2000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Tortona, 31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&amp; Wireless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Roma/Via G.V. Bona, 67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Roma/Via G.V. Bona, 67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Milano/Via Ugo Bassi,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Eutelia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Cerasolo(Rimini)/Via Ausa, 70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Trans World Communications Italia S.p.A.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Milano/Vía Breda, 8 c/o Stazione G. Pirelli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Rete Ferroviaria Italiana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 xml:space="preserve">Statale del Lario SS 340 - Loc. </w:t>
            </w:r>
            <w:r w:rsidRPr="00322E2A">
              <w:rPr>
                <w:bCs/>
                <w:sz w:val="18"/>
                <w:szCs w:val="22"/>
                <w:lang w:val="fr-FR"/>
              </w:rPr>
              <w:t>Plan di Spagna Gera Lario (CO)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Telespazio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Vía Caldera 21 - Milano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Elinet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Milano - Vía Caldera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Netscalibur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 - Vía delle Azzalee, 9 Buccinasco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Roma/Vía del Fosso di Santa Maura 26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Milano/Vía Bensi, 1/8 Liberty 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12287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Roma/Vía del Fosso di Santa Maura 26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 xml:space="preserve">Statale del Lario SS 340 - Loc. </w:t>
            </w:r>
            <w:r w:rsidRPr="00322E2A">
              <w:rPr>
                <w:bCs/>
                <w:sz w:val="18"/>
                <w:szCs w:val="22"/>
                <w:lang w:val="fr-FR"/>
              </w:rPr>
              <w:t>Plan di Spagna Gera Lario (CO)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Telespazio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c/o Colt Telecom - Viale Jenner 56/Milano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Rawal Telecom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 24 Maggio, 16/Ghedi (BS)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Rawal Telecom s.r.l.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 Panella 10 20100 Milano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Fastweb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via ex-aeroporto 80038 - Pomigliano d'Arco - Napoli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Alcotek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 Caracciolo 51 - 20155 Milano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Fastweb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 Caldera 21, Milano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S.p.A.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Genova Granarolo/via Mura al forte di Begato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Uno Communications S.p.A.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牙买加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Mossel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Mossel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3-077-4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Jamaica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Kingston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Columbus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(Jamaica)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(Jamaica)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日本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Yamaguchi-1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Tokyo-B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Technology Services Co.,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CITIC Telecom International Japan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Saiki-Tech Communication Japan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Saiki-Tech Communication Japan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Telecom Co.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Singapore PTE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Fukagawa-01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Chiba1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Chiba2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RSLCom Japan K.K.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RSLCom Japan K.K.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 Brastel IGS-3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Brastel Company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 Brastel IGS-2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Brastel Company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Technology Services Co.,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Chiba4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4-085-3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Fukagawa-02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Cignal Telecommunications Japan K.K.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Tama-1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Oyama-1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Tama-2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Hakata-1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sumida-sgw-ag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DOCOMO,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kyoto-sgw-ag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DOCOMO,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约旦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Umniah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Mobile Telephone Services Company - Zain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Al-Moakhah for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Umniah Mobile Company (Umniah)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Mobile Telephone Services Company - Zain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Mobile Telephone Services Company - Zain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Mobile Telephone Services Company - Zain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Fastlink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Telecommunications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Telecommunications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Fastlink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Fastlink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Fastlink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Pella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Telecommunications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Jordan Mobile Telephone Services Company - Zain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Pella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Batelco Jordan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Umniah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Lasilkee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Xpress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Umniah Mobile Company (Umniah)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Crossborder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Crossborder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Crossborder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Ayla Lil Istisharat Wal Khadamat Al Istithmariyeh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哈萨克斯坦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Earth Station, Almaty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National Signalling Network Administration, Monitoring and Measurement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8785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Almaty International Switching Centre (ISC)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Kazakhtelecom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Aktyubinsk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Kazakhtelecom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Astana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Kazakhtelecom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Kazakhstan (roaming)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Kazakhstan (roaming)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KaR-Tel LLP (roaming)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Altel (roaming)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Mobile Telecom Service LLP network (roaming)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KazTransCom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TransTelecom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Telecom Service LLP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Arna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Telecom Service LLP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Astel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Astana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Astel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8799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Astana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Technical Information Centre LLP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LLP TNS-Plus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Astana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Joint Stock Company TransTelecom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Joint Stock Company Arna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LLP TNS-Plus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LLP KazinterCom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Astana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LLP TNS-Plus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Almaty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LLP Technical Information Centre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4487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44870">
              <w:rPr>
                <w:rFonts w:hint="eastAsia"/>
                <w:b/>
              </w:rPr>
              <w:t>肯尼亚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Kenya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Kericho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Kenya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Safaricom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Networks Kenya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Safaricom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Kenya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Jamii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Kenya Data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Nairobi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Essar Telecom Kenya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Monbasa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Networks Kenya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lastRenderedPageBreak/>
              <w:t>基里巴斯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ATHKL_TARAWA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Amalgamated Telecom Holdings Kiribati Limited (ATHKL)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t>韩国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Pusan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Daejeon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Pusan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Pusan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Daejon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Daejon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Anyang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Powertel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Powertel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Powertel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Powertel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Powertel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Powertel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Powertel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Gwacheon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Serome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Tellink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Daewoo Information Systems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Hyundai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Naray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Asia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Korea International Telephone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ICN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Hanhwa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HappyTelecom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Inet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Dizzocom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Prism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Songa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Tellink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Technology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Dizzocom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 Retail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GNG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M-Touch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 freetel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Serome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Worldcom Korea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Telinker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Pusan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Tellink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Enterprise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Enterprise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Enterprise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Seoul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Pusan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Hanaro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Dreamline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Dreamline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Dreamline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Dreamline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t>科威特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ISCX-1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operator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Operator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operator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operator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operator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Wataniya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MOC Ministry of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MOC Ministry of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MOC Ministry of Communications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t>吉尔吉斯斯坦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Gateway-1, Bishkek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Kyrgyztelecom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Nur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Nur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 Saima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MeGaCom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Sky 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AkTen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Gateway-2, Bishkek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Kyrghyztelecom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Kyrgyztelecom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MeGaCom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4-079-6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t>老挝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ETL Saylom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Enterprise of Telecommunications Lao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Lao Asia Telecom State Enterprise (LAT)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Sky Telecom Co.,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t>拉脱维亚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ISC1 (S-12)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ISC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SN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LE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Latvenergo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Latvijas Mobilais Telefons SIA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TB1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Latvijas Mobilais Telefons SIA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CSC2_Riga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3-234-2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Tele3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Tele4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INTLLC1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INTELLICA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TLNVAI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Telenova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SOTUS Fra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Sotus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SOTUS Riga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Sotus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 Baltija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 Riga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Stream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IG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 Latvija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TGB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Telegrupa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TGB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Telegrupa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 Transit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Unistars Latvia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Unistars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TB CDMA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D-COM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D-COM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TC1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Telecentrs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IMS1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TKG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Telekomunikäciju grupa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DATA-LV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Datagrupa.lv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ITGROU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 Group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LDz Latvian Railway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Latvijas dzelzcels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BTV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Baltkom TV SIA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BTV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Baltkom TV SIA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Finors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 Telekoms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TGT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 Transit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OPTRONET_LV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OPTRON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MGTL1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MEGATEL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CDMA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CDMA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TB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Baltija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Bite LV-1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Bite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Simfree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MWTV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MWTV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TGT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 Transit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 Riga ISC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Camel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Advem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Datu Tikli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TGT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 Transit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Sigis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MPE RIGA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MPE NETS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Interneta pasaule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 Gateway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Rigatta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Adamasto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Adamasto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t>黎巴嫩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Beirut, Justice ISC AXE-10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Ministry of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Beirut, Ras Beirut ISC AXE-10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Ministry of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Beirut, Jdeideh, ISC AXE-10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Ministry of Posts and Telecommunications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E9089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E90890">
              <w:rPr>
                <w:rFonts w:hint="eastAsia"/>
                <w:b/>
              </w:rPr>
              <w:t>莱索托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Lesotho pty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ETLSS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Econet Telecom Lesotho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ETLMGW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Econet Telecom Lesotho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VCLMGW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Lesotho (pty)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GMAMSC2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EZI - CEL Lesotho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GMAMSC1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EZI - CEL Lesotho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MLT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Lesotho (pty)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VCLMSS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Lesotho (pty) ltd.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37B4F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37B4F">
              <w:rPr>
                <w:rFonts w:hint="eastAsia"/>
                <w:b/>
              </w:rPr>
              <w:t>利比里亚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(MBC1)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Lonestarcell MTN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37B4F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37B4F">
              <w:rPr>
                <w:rFonts w:hint="eastAsia"/>
                <w:b/>
              </w:rPr>
              <w:t>利比亚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Switching Exchange – Sirt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SMS monitoring system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Switching Exchange – Tripoli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Telephone service via 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Libyana Mobile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Short Messaging System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Al-Madar Mobile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LITC Soft-Switch (Tripoli)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LITC Media Gateway (Tripoli)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LITC Km4 Soft-Switch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6-013-3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LITC Km4 Media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LITC Soft-Switch (Benghazi)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LITC Media Gateway (Benghazi)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 International Telecommunication Company (LITC)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Libyana Mobile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Libyana Mobile Phone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12399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Al-Jeel Al-Jadeed (MVNO)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Al-Jeel Al-Jadeed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37B4F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37B4F">
              <w:rPr>
                <w:rFonts w:hint="eastAsia"/>
                <w:b/>
              </w:rPr>
              <w:t>列支敦士登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4096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Vaduz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Eschen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4099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Mauren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Mauren 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STP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Global (Europe)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Balzers 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(Liechtenstein)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STP 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Global (Europe)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Balzers 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(Liechtenstein)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Vaduz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Vaduz 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HLR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Global (Europe)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HLR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HLR 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HSS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HSS 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37B4F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37B4F">
              <w:rPr>
                <w:rFonts w:hint="eastAsia"/>
                <w:b/>
              </w:rPr>
              <w:t>立陶宛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TEO LT, AB (former Lietuvos Telekomas)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Mediafon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Bité Lietuva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\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Omnitel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\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TEO LT, AB (former Lietuvos Telekomas)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Bité Lietuva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Omnitel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Telco Consulting Group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EcoFon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EcoFon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Omnitel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 Lietuvos gelezinkelial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Omnitel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Omnitel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Mediafon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 fiksuotas rysys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Omnitel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CSC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Telekomunikaciju grupa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Nacionanalinis telekomunikaciju tinklas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 Lietuvos gelezinkeliai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UAB Omnitel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37B4F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37B4F">
              <w:rPr>
                <w:rFonts w:hint="eastAsia"/>
                <w:b/>
              </w:rPr>
              <w:t>卢森堡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EBRC Kayl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 Experience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EBRC Kayl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 Experience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Luxconnect  S.A. Bettembourg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MTX Connect S.à 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Kirchberg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Kirchberg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BLOCKED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BLOCKED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Luxembourg-Belair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Bertrange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Tango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S.à 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S.à 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Howald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Luxembourg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Bertrange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Tango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 Solutions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S.à r.l.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Cloche d’or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Cegecom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Luxconnect S.A. Bettembourg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Tango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NV Verizon Belgium Luxembourg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Bertrange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Bertrange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NOT YET AVAILABLE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e-LUX Mobile Telecommunication Services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POST Luxembourg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POST Luxembourg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37B4F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37B4F">
              <w:rPr>
                <w:rFonts w:hint="eastAsia"/>
                <w:b/>
              </w:rPr>
              <w:t>中国澳门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– Telefone (Macau), Limitada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MACSMC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SmarTone - Comunicações Móveis,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– Telefone (Macau), Limitada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CTMO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(Macau) Limitada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MACSMC1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SmarTone - Comunicações Móveis,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Companhia de Telecomunicações de MTel, Limitada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IG-2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Companhia de Telecomunicações de MTel, Limitada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MACSMC2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SmarTone - Comunicações Móveis,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537B4F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537B4F">
              <w:rPr>
                <w:rFonts w:hint="eastAsia"/>
                <w:b/>
              </w:rPr>
              <w:t>马达加斯加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Madagascar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TELMA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Madagascar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TELMA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Gulfsat Téléphonie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Madagascar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Madagascar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Antananarivo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TELMA Mobile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马来西亚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STZSH1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STZSK1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ISZSH1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ISZSK1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P1KLJISTP01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Webe Digital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P1JRCISTP01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Webe Digital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CBYSTP01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Altel 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CBYMSC01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Altel 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RSHSSHW01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RSHSGHW01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RCHSGHW01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KLJSCHW01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SGSWA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YTL Communication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IGHTB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REDtone ISC AIMS-MY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Redtone Marketing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LBN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KLJ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KLR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IGWSHT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IGWKPG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IGWYSHT01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IGWYKPG01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DTI2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Time ISC (Glenmarie)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Time ISC (UPM)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Time ISC (PJ)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Skudai DTS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Melaka DTS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Pasir Mas DTS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MSHTA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IGWSAL1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IGWKPG2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MGHTA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IGSTA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IGWSTA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UPSHB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TTIG1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Tune Talk Sdn Bhd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SCSGHWO1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马尔代夫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DHRS3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Dhiraagu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DHRMSC01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Dhiraagu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WTMMSC01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Wataniya Telecom Maldives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DHRMSC02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Dhiraagu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WTM001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Wataniya Telecom Maldives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DHRSOFTSWITCH01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Dhiraagu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9351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DHIRAAGU WCS1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Dhiraagu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马里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CTI2 - Halles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SOTELMA-SA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马耳他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MOTSS International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Maltacom/GO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MOTSS International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Maltacom/GO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VOD1-MT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VOD2-MT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3GT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 plc -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3GT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 plc -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 STP 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5-235-3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 STP 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HMMGW01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HMMSS01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HMMGW02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HMMSS02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Melita-Int.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 PLC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马提尼克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 - Martinique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Outremer Télécom - Martinique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Outremer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3-160-2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7426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Telecom - Martinique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Dauphin Télécom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毛里塔尼亚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-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No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GMSCNKC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Mattel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GMSC-1 NKC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Mauritel Mobiles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Mauritel Mobiles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No2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GMSC-NKC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Chinguitel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CTI/CTN-NKC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Chinguitel SA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毛里求斯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 Louis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 Louis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Bay Jacotet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Bay Jacotet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Rose Hill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Emtel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Rose Hill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Emtel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MTML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Mahanagar Telephone (Mauritius)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MTML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Mahanagar Telephone (Mauritius)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Hot Link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Hot Link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 Floreal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12571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MT Rose-Hill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 Port-Louis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 Rose-Hill Softswitch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 Floreal Softswitch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Mauritius 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墨西哥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Marcatel Com, S.A. de C.V.-MTY, Monterrey N.L.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Marcatel Com,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6689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Mexico CTSJ CIM, México D.F.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Monterrey Revolución A CTI, México D.F.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Marcatel Com, S.A. de C.V.-MTY, Monterrey N.L.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Marcatel Com,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Marcatel Com, S.A. de C.V.-MTY, Monterrey N.L.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Marcatel Com,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Pio Pico CTI, Tijuana BCN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3-068-6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Gonzalez Ortega CTI, Mexicali BCN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Del Valle, Mexico D.F.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Maxcom Telecomunicaciones,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Maxcom Telecomunicaciones,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Tulancingo CM, Tulancingo, Hgo.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Guadalajara CTI-2 (Tlaquepaque)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Guadalajara CTI-2 (CTG)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Mexicali (Gonzalez. Ortega)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del Noroeste, 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Monterrey CTI-1 (Mayo)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Mexico Nextengo CI, México D.F.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Hidalgo MTY, Monterrey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Operbes,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MSSCTulancingo Hgo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Telecomunicaciones de México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Celaya CTI-1 (Aztecas)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Celaya CTI-2 (Corregidora)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México PTS CTSJ INT.1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Chihuahua CTI-2 (Centauro)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Chihuahua CTI-1 (Catedral)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Hermosillo CTI-2 (Yaqez)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Hermosillo CTI-1 (Garmendia)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Tijuana (Pio Pico)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del Noroeste, 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Cuernavaca CTI-1 (Borda)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Cuernavaca CTI-2 (Mirador)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Coatzacoalcos CTI-1 (Ignacio de la Llave)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Coatzacoalcos CTI-2 (Hidalgo)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Puebla CTI-1 (CTP)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Puebla CTI-2 (Fuertes)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México Nextengo Int.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MXOT Mexico DF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GDJT Guadalajara JAL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RADE Monterrey NL DMS 250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MX01 Mexico DF DMS 250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MTY1, Apodaca N.L.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GDJ1 Guadalajara JAL DMS 250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RADG Monterrey NL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MX02 Tlalnepantla Mex.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Avantel,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Pasteje DMS 300-250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Pasteje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Guadalajara 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Total Play Telecomunicaciones,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MNTRXLAD Monterrey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TLPNXMAA Mexico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ZPPNJAAA Guadalajara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TIJNXBAB Tijuana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CDJRXHAD Ciudad Juárez, Chih.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Mexico D.F.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Guadalajara Jal.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Monterrey N.L.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Tijuana BCN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3-075-7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6751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I-Next,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Miditel,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Monterrey Mayo B CTI, Monterrey N.L.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Monterrey Revolución B CTI, Monterrey N.L.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Hermosillo Garmendia B CTI, Hermosillo Son.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Hermosillo Yaqez B CTI, Hermosillo, Son.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Santa Apolonia, México D.F.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Operbes,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CISNE Guadalajara, Jal.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Operbes,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Mex9msco1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Grupo de Telecomunicaciones Méxicanas, S.A. de C.V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POP Nuevo Laredo, Nuevo Laredo, Tamps.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RSL Com Net de México,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RSL Com Net de México,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Puerto Internacional Nuevo Tulancingo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Laborotorio Axe Local 6 México DF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PCS Aztecas 1, Cetaya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PCS Nextengo 1, México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PCS Tlaquepaque, Guadalajara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Teléfonos de México,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Amazon, Apodaca, NL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Qualtel,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 Cuautitlan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 Xochimilco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Hermosillo, Son.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San Pedro, Garza García, N.L.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Monterrey, NL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México, D.F.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México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Zinc-Mty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AXTEL,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 Zinc Mty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AXTEL,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Mier Mty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AXTEL,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Nextengo 2 México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AXTEL, S.A.B.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Nextengo 1 México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AXTEL, S.A.B.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MTY4MSC01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Grupo de Telecomunicaciones Méxicanas, S.A. de C.V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Inversiones Nextel de México, S.A. de C.V. – Mexico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Inversiones Nextel de México,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Nextel-Tlanepantla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Inversiones Nextel de México,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B.Tel,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3-176-1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B.Tel,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B.Tel,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Grupo de Telecomunicaciones Méxicanas, S.A. de C.V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Grupo de Telecomunicaciones Méxicanas, S.A. de C.V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Convergía de México,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Mexico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Pegaso Comunicaciones y Sistemas,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Radiomóvil DIPSA, S.A.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SGX MTY II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3-178-7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SGX MX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3-215-0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7864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SGX GDL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Alestra, S. de R.L. de C.V.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密克罗尼西亚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5-107-0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Kolonia,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FSM Telecoms (FSMTC)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Kolonia, PSTN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FSM Telecoms (FSMTC)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摩尔多瓦（共和国）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Balti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Moldtelecom CDMA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Moldcell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Moldcell GSM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Moldova GSM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Anenii Noi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Orange Moldova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摩纳哥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Monaco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Monaco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Monaco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Monaco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AXE Mednet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Kosovo roaming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Monaco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Monaco 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蒙古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G-MOBILE MN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G-MOBILE LLC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黑山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Crna Gora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MTEL d.o.o. Podgorica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MTEL d.o.o. Podgorica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ProMonte Montenegro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Crna Gora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Crna Gora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摩洛哥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Rabat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Itassalat Al-Maghrib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Casa  CTI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Itassalat Al-Maghrib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Rabat, CTI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Itassalat Al-Maghrib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Casa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Itassalat Al-Maghrib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Casa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Rabat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Casa CTI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Itassalat Al-Maghrib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Rabat CTI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Itassalat Al-Maghrib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 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莫桑比克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Transit center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TDM,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Transit Center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TDM,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SSPO4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Movitel,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SSPO4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VM,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SSPO4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VM,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SSPO4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Mcel,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SSPO4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Mcel,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SSPO4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VM, SA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缅甸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 Softswitch (YGN)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Myanma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Genband Softswitch (NPT)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Myanma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DMS-300 (NPT)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Myanma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 Softswitch (YGN)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Myanma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 Signalling Gateway (YGN)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Myanma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 Signalling Gateway (NPT)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Myanma Posts and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Yangon Signaling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Myanmar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Yangon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Myanmar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Mandalay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Myanmar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Mandalay Signaling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Myanmar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MSYA1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Ooredoo Myanmar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MSMA1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Ooredoo Myanmar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STYA1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Ooredoo Myanmar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STMA1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Ooredoo Myanmar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纳米比亚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Windhoek International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Namibia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MTCNAM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Telecommunications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Windhoek International Exchange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Namibia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IDI Industria International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Namibia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LEONAM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Powercom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WTNNAM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TECHNOLOGY NAMIBIA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LEONAM2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Powercom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DemshiNAM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Demshi Investments CC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WTNNAM2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Paratus Telecommunications (PTY)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瑙鲁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Nauru Ltd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Nauru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Nauru Ltd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Nauru Backup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尼泊尔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Patan ISC (Kathmandu)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Nepal Doorsanchar Co.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ISC (Kathmandu)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Nepal Doorsanchar Co.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UTL ISC01 (Kathmandu)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Kathmandu SNPL-1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Ncell Pvt.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PATAN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Nepal Doorsanchar Co.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STM Sanchar Nepal (Kathmandu)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STM Telecom Sanchar Pvt.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Nepal Doorsanchar Co.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STP_KTM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UTL_SSP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UTL_SCCP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Sundhara Pol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Nepal Doorsanchar Co.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KTM-2 SNPL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Ncell Pvt.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Jawalakhel Pol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Nepal Doorsanchar Co.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荷兰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ROTSTP, Rotterdam, Abraham 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AM1STP01/AM1STP02,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ASpider Solutions Nederland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Eric1, Cessnalaan 1-33, Sch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HIGHNL001, Rotterdam, Vollenhov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Highside Telecom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 ss 701,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(MSC) GSM-R, Den Haag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ProRail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2-002-6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 MSC 1, Kabelweg 51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AsdSTP5,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ASD MAD EX1,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Technology Services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Belgium, Brussel Rue de la 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Orcavoice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Solaris Systems B.V., Amsterdam ZO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Solaris Systems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C1/AMS,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Coolwave Communications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ISTP no. 2,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ROTMSC 01,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B.V., Den Haag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2 Amsterdam,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AMS-1, 1061HE 4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Roamware (Netherlands)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IXT 1A,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InterXion Holding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Versatel-1,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NL MSC 2, Cessnalaan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Nederland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 MSC1,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EHVMSC1, Eindhoven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ISTP no 1,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NLBZ01T/2010815,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AT&amp;T Global Network Services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2H,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2D,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1D,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ZWL, Zwolle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SGRMS01, Den Haag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ASDSSP3,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2P,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STP2,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STP2,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1P,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GVOIP 2, AMSIX Arena 1066VH AMST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AT&amp;T Global Network Services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MSTP GV, Den Haag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MSTP EHV, Eindhoven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2 GW,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2N,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TISMI, 1062HE 4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Hilf_ISPC1,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Hilf Telecom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RM STP1,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 STP1, Son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Cisco ITP, Laarderhoogtweg 57 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VT-SSP,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Visiontel V.o.f.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 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TeleSign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VIS Vas PLATFORM, Equinix AM3, Science Park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VimpelCom International Services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Telfort ASD,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Telfort RT,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 MSC1,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2-011-3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G1 STP-B,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 03,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ROT1/0-4189,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Elephant Talk Communications Premium Rate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Esprit Telecom,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EspritXB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PT NTP(Equinox Datacenter),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NL01,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IMCSTPI01, 1096AM 127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Intercity Mobile Communications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MSC Server YA, Computerwg 20 Maarsen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Land Earth Station S, Wytsemaweg 11 Burum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Solutions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ETAMS1, Stekkenbergweg 4 Amsterdam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Elephant Talk Communications Premium Rate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PMGSSP,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UT_MBC, Nieuwegein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HILF ISPC 2, Kuiperbergweg 13, 1101 AE Amst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Hilf Telecom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PT NTP(Equinox Datacenter),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AMDi,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SGRSTP01, Laan van Ypenburg 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SEP, Rdam2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Asd-Drs VIGCI, Drentsestraat 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AMSCA,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E10 GV, Den Haag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Server YB,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Switch,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Managed Services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ASD-STP,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RT-STP,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RT_1,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ASD-4,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QUNL01, Zoetermeer, Chroomst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Interactive Technology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 SSP,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ROTTERDAM SSP,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ASDSTP, Amsterdam, Hemweg 6P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ProRail GSM-R Nederland, A Fokkerwg 40 3088GG 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ProRail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to Carrier, Biddinghuizen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Globecomm Europe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DCP2 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Mobility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Almere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Voiceworks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Almere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Voiceworks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AMS5 datacenter (Interaxion), tupolelaan 101 1119PA Ams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AMS5 datacenter, Rack space 130C AMS 5.1,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AMS5 datacenter, Rack space 130C AMS 5.1,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4-230-5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AMS5 datacenter (Interaxion),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Amsterdam-2K,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AMSITP03,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Teleena Holding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ASD STP, Nieuwe Hemweg 6P, 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PGW/MGX cluster Amsterdam en Rotterdam, Amsterdam/Rotterdam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ATTAMSTNLBWGS0, Amsterdam, J.Huizing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AT&amp;T Global Network Services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TB-RCoo1-MGCoo1, Winschoterdiep 60, 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Hoognael 0 1L, Toldijk 19B Hoogevee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gn-rc0002, winschoterdiep 50 9723 groning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tb-rc0001, goirkekanaaldijk 44 tilburg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PGW/MGX cluster Amsterdam en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Netherlands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ARNSTP01, Conradweg 26, Arnhem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MSC Den Haag 2, Spaarneplein 2 2515V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ASDSTP2A, Amsterdam,BarbaraSt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RTSTP2A, Rotterdam, Antoniefok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STRATOS_BURUM_02_TEL, Wijtsmaweg 11, 9851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Solutions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 GMSC, Telecity Kruislaan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Mundio Mobile (Netherlands)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NL SCCP GW, Telecity Kruislaan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Mundio Mobile (Netherlands)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HIGHNL002, Kruislaan 415,1098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Highside Telecom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RtSTP5, Rotterdam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ROTC, Vlaardingenweg 62 , 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ALB, DNC, Holsbjergvej 18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Budget Phone Company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 DNC, Borup Alle 43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Budget Phone Company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MSTP GV, Pr. Beatrixlaan 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MSTP EHV, Prof. Dr. Dorgelolaa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MMSC2, Fokkerweg 300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 NL_04,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Ziggo Zakelijk Services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NL-0 Mobicents jSS7, Tupolevlaan 103a Schiphol rijk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BodyTrace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NL-1 Mobicents jSS7, Tupolevlaan 103a Schiphol rijk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BodyTrace Netherlands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ASAMSS4,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AHAMSS4, Arnhem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43048/3540AA, Utrecht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43048/3540AA, Utrecht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redundant, 1042AZ 140 AMSTERDAM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AM1STP01/AM1STP02, Schiphol-Rijk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ASpider Solutions Nederland B.V.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新喀里多尼亚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Noumea Gallieni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Office des postes et télécommunications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Noumea PK5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Office des postes et télécommunications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Noumea PK5IGP1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Office des postes et télécommunications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Noumea IGP2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Office des postes et télécommunications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Nouméa Gallieni HC4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Office des postes et télécommunications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Nouméa CITIUS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Office des postes et télécommunications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lastRenderedPageBreak/>
              <w:t>新西兰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MayoralDrive GTYS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Takapuna GTY6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RSLCom Australia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NZ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Newcall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Newcall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Easycall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Mayoral Drive GTY7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Compass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NZ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NZ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Airnet NZ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Mayoral Drive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CallPlus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Takapuna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NZ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NZ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Mayoral Drive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Takapuna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Compass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 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NZ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NZ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Worldxchange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Quest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TelstraClear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5-067-7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10783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New Zealand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尼加拉瓜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MT20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ENITEL,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1000E10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ENITEL,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AXE 810 PCS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SERCOM,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ENITEL_MOVIL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ENITEL,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Telefonía Celular de Nicaragua - (Bellsouth)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Nicaragua,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尼日尔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OCB Niamey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SONITEL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SAHELCOM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NIGER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ATLANTIC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ZCXJ 10-MNiamey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SONITEL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Niger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SGW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Niger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尼日利亚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Visafone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EMTS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LAGOSINT.ITSC1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EMTS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CCNS1.IPXS2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G-Cell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TEIGL1_C4STP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EMTS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MLTL2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Multilinks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LGITSC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Nigerian Telecommunications Limited (NITEL)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ENITSC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Nigerian Telecommunications Limited (NITEL)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KDITSC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Nigerian Telecommunications Limited (NITEL)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Starcomms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Prestel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LGMSCO5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VEE Networks (Zain)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LGTSCO1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VEE Networks (Zain)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LGTEX1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ABJTEX3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LGMSC1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MLTL1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Multilinks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LAGEMXINT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Intercellular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北马里亚纳群岛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5-113-0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Saipan, Northern Marianas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Pacifica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t>挪威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Eik 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Eik 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Norway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Aeromobile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AeroMobile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2-084-5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U1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U2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OSLO_IP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Norway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Teletopia Gruppen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Teletopia Gruppen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G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Network Norway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Norway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Bedrift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Netc1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Netc4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T1E-Osl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T1E-Bgo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Kvantel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NOOSLULV89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Norway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OSL-TL1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Oslo_LX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JBV-nett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Jernbaneverket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NOOSLOKE121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Norway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STVR_LX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C4MSS1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 4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NIT-GW1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Astrium Services Enterprises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Eik MSC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Maritime Communications Partner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Gri CDMA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Maritime Communications Partner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OSL3MGC1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ICE Communication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OSL4MGC1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ICE Communication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HMG9-MSS01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HMG9-MGW01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SIG14-MSS02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SIG14-MGW02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Ventelo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 Marienborg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Jernbaneverket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 Dora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Jernbaneverket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Marienborg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Jernbaneverket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Dora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Jernbaneverket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Telio1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Telio Telecom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Norway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C4MGW1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 4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Oslo MobileNorway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Norway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TGS-MGC01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Global Services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TGS-MGC02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Global Services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OXIA (MSS)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Norge 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OXIB (MGW)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Norge AS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7A76B5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7A76B5">
              <w:rPr>
                <w:rFonts w:hint="eastAsia"/>
                <w:b/>
              </w:rPr>
              <w:lastRenderedPageBreak/>
              <w:t>阿曼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8544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 Switch 1 at TCC (ISC1)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Omantel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8545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Inter Switch 2 at MUS1 (ISC2)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Omantel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Nawras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Nawras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Nawras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Nawras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TCC (Soft Switch)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Omantel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巴基斯坦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IGE-2 Karachi (KHI2)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Pakistan Telecom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IGE-1 Karachi (KHI1)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Pakistan Telecom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IGE-2 Islamabad (IBA2)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Pakistan Telecom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IGE-3 Islamabad (IBA3)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Pakistan Telecom Company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LDI (IGE1) Lahore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Worldcall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 (IGE-ISB-1)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Link Direct International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TCL (IGE1) Karachi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Telecard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IGE-1 AJK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Special Communications Organization (SCO)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B640 KHI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Dancom Pak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 INT LHR 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Wisecom System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WTL INT LHR 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Warid Telecom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Pak LDI-KHI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Telenor Pak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LDI (IGE-2) Karachi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Worldcall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DVC IBA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DV 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Pak LDI-2 IBA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Telenor Pak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RP1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Redtone Pakistan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LDI - IGE - LHR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Link Direct International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LDI - IGE - KHI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Link Direct International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WTL INT KHI 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Warid Telecom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CTTL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Callmate Telips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Pakfon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Circle Nett Communications Pvt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BTLINAT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Burraq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DVC IBA 2 (STP-A)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DV 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WTL INT LHR 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Warid Telecom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RP2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Redtone Pakistan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TCL (IGE-2) Karachi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Telecard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WTL INT KHI 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Warid Telecom Pvt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LDI-IGE-ISB2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LinkDirect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STP-B IBA 1-9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M/s DV 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CircleNet Comm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M/s 4B Gentel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巴拿马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NetUno INT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Telecomunicaciones NetUno de Panama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JFHLR1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TELCOPA INT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Telecomunicaciones Corporativas Panameñas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FortInt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Fortaleza Investment Group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PANTD1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 Red 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 Red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Vozelia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Vozelia,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Panama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MSC Digicel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 (La Exposición)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ISC2 (San Francisco)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LR Data Base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NACT STX Panama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Galaxy Communications Network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MSS01PAN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DAVTE1P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OPTYNEX Int'l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Optynex Telecom,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 Intl Digicel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 Intl Digicel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PANSL2P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PANSL4M_SPX1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PANSL4M_SPX2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 2M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 1P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 3M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巴布亚新几内亚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LAEMGW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LAEMSC-S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POM_MSC_1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B-Mobile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LAEG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Telikom PNG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Telikom PNG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POM_MSC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POMMSC-S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PNG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B-Mobile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B-Mobile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PNG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lastRenderedPageBreak/>
              <w:t>巴拉圭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Copaco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Hola Paraguay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Amx Paraguay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Núcleo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Copaco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Núcleo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Núcleo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Núcleo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Copaco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7-089-5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Copaco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秘鲁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 N1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Washington Instal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 Cercado Instal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T2000-1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Villa El Salvador FC-1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GV-1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Gilat To Home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OC-1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Ormeño Comunicaciones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RCP-1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Infoductos y Telecomunicaciones del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GC-1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Gamacom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TA-1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Compañia Telefónica Andina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BE-1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Biper Express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NetLine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O-1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Miraflores I-1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Surco CG-1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Borja CO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Borja IIP-1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Surco AII-1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Molina TE-1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Convergía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Ate JT-1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HH-1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Vitcom Perú 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Borja BP-1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BP-2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BP-3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TE.AN-1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System One World Communication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Velatel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Elnath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Backbone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GLG Perú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Etelix.Com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TE.SA.M.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Perú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LATAM PERU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TE.SA.M.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LA. &amp; C. SISTEMAS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Perú srl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Inversiones Peruanas en Telecomunicaciones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Puno - Arequipa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AMITEL TELECOMUNICACIONES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INVERSIONES OSA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GLOBAL BACKBONE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COLINANET S.R.L.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菲律宾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 Communications (ISLACOM)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 Manila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Philippine Long Distance Telephone Company (PLDT)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 Manila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Philippine Long Distance Telephone Company (PLDT)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Metro Manila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Philippine Long Distance Telephone Company (PLDT)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Philippine Long Distance Telephone Company (PLDT)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Philippine Long Distance Telephone Company (PLDT)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 Global Communications Inc. (PHILCOM)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 Global Communications Inc. (PHILCOM)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Bayantel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Bayantel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 Telecom Inc. (GMCR)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 Telecom Inc. (GMCR)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 Communications (ISLACOM)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SCC, Makati City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CAPWIRE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SCC, Makati City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CAPWIRE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SCC, Makati City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CAPWIRE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10499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SBMA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Manila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 Communications (ISLACOM)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 Communications (ISLACOM)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 Telecom Inc. (GMCR)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Cebu City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 Communications (ISLACOM)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 Global Communications Inc. (PhilComsat)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 Global Communications Inc. (PhilComsat)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 Global Communications Inc. (PhilComsat)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Capwire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Makati City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ETPI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Makati City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ETPI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Makati City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ETPI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Capwire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Capwire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Capwire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 Telecom Inc. (GMCR)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 Telecom Inc. (GMCR)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 IGF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 IGF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 Global Communications Inc. (PHILCOM)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 Global Communications Inc. (PHILCOM)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 IGF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CURE CMTS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CURE CMTS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Bayantel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philipppines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FIBERTEL/Fiber Telecommunications,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Philippines (SMART/Smart Communications, Inc.)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Philippines (SMART/Smart Communications, Inc.)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Philippines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 (Smart Communications inc)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波兰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KAT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POZ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KAT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POZ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NORDISK POLSKA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MDT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MediaTel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Netia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KAT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Netia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WAW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KAT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JAW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TNO WAW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Telekomunikacja Novum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KAT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MOR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3-251-5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PLK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PKP Polskie Linie Kolejowe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PLK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PKP Polskie Linie Kolejowe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PLK WAW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PKP Polskie Linie Kolejowe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SFE WAW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SFERIA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 WAW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E-Telko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KAT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TKT WAW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TK Telekom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MPL OMA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Multimedia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 2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MNI WAW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MNI Centrum Usług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BTP WAW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Poland Sp. z 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 2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5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NORDISK POLSKA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GDA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POZ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Netia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TDG ZGA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Telefonia Dialog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GLC WAW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GlobeCom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KOM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KOM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KOM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KAT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KAT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GAL WAW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Galena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 WAW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 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 WAW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 2 Sp. z o.o.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葡萄牙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PTC  (LDV/RM3) Linda-a-Velha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PTC  (PCS/RM2) Lisboa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PTC  (LDV/RM4) Linda-a-Velha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PTC  (LIS/PT1)  Boa-Hora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PTC  (LDV/RM5) Linda-a-Velha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PTC  (PCS/RM3) Lisboa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PTC  (LIS/PT2) Carnide2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Sonaecom - Serviços de Comunicações,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PTC  (LDV/RM1)  Linda-a-Velha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PTC  (LDV/RM2) Linda-a-Velha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PTC  (PCS/RM1) Lisboa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 Comunicações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(LI01)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Sonaecom - Serviços de Comunicações,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Porto (PT01)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Sonaecom - Serviços de Comunicações,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(LSBNOTJZOIT)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AR Telecom - Access os e Redes de Telecomunicações,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TTPLBA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Transit Telecom, Sociedade Unipessoal Ltda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- Matinha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Portugal, Comunicações Pessoais,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(Loures)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Sonaecom - Serviços de Comunicações,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(00INTL01)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Onitelecom - Infocomunicações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Porto (00INTP01)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Onitelecom - Infocomunicações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República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Onitelecom - Infocomunicações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TVCLIS04-Lisboa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ZON TV CABO Portugal,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TVCLIS91-Lisboa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ZON TV CABO Portugal,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(GRA30)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Sonaecom - Serviços de Comunicações,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MAT1MS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Portugal, Comunicações Pessoais,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Casal de Alfragide (ALF1ME)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Portugal, Comunicações Pessoais,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BOA1MS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Portugal, Comunicações Pessoais,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Lisboa-ALF1TC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Telecel, Comunicações Pessoais,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Porto-BOA1TC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Telecel, Comunicações Pessoais,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Colt-Oeiras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Colt Technology Services - UNIPESSOAL, LDA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- Gare do Oriente (RTINT1)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Refer Telecom - Serviços de Telecomunicações,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LSBNPTCB01V, Palmela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Cabovisão - Televisão por Cabo,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ESTRPOCB02V, Estarreja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Cabovisão - Televisão por Cabo,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G9S01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G9SA - Telecomunicações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G9S02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G9SA - Telecomunicações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- LISBSC1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RadioMóvel - Telecomunicações,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 - LISBSC2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RadioMóvel - Telecomunicações,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Lisboa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Telsocomm - Telecomunicações, Marketing e Informática Ltda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TPIC1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TMN - Telecomunicações Móveis Nacionais,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TADC1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TMN - Telecomunicações Móveis Nacionais, S.A.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波多黎各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Juan, PR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International Wholesale Services USA, Inc.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卡塔尔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Doha STP3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ITSC-3-Doha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Cisco-PGW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Doha IGW1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Doha IGW2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Doha 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Qatar  Telecom (QTEL)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VFQ-M1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Qatar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VFQ-M2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Qatar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罗马尼亚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 Romanian Mobile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Telemobil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SNRadiocomunicatii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Combridge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Telemobil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 Romanian Mobile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Romtelecom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3-250-0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Telemobil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Cluj-Napoca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Telemobil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"DA" Phone Brand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Ines Group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Overseas Global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Oradea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Timisoara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 Tel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 (GSM-R networks)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CNCF CFR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Iristel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Euroweb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Cable Systems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 Romanian Mobile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 Romanian Mobile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2K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Brasov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RCS &amp; RDS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Oradea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Atlas Telecom Interactive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Ploiesti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CNCF CFR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Alizee Telecom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Romania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NetConnect Internet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Bucuresti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A1 Telecom Network ISP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pageBreakBefore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lastRenderedPageBreak/>
              <w:t>俄罗斯联邦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International Switching Centre-3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St Petersburg International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International Switching Centre-4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Khabarovsk International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Samara International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Novosibirsk International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Ekaterinburg International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Rostov International Switching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4904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IGW1/MOS International gateway 1, Moscow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Multiregional TransitTelecom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4905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IGW2/SPB International gateway 2, St Petersburg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Multiregional TransitTelecom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4906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IGW3/NVS International gateway 3, Novosibirsk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Multiregional TransitTelecom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4911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IGW4/HAB International gateway 4, Khabarovsk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Multiregional TransitTelecom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International Gateway 1,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TeleSystems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4913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St. Petersburg International Gateway, GSM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North-West Branch of OJSC Megafon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International Gateway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TeleSystems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Connection Station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CSC Iridium Technologies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International Switching Center-1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4929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St. Petersburg International Switching Center-33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Murmansk International Switching Center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4931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Moscow International Stand alone STP-1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4932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Moscow International Stand alone STP-2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Kaliningrad International Switching Center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International Switching Center-5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4935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Moscow International Switching Center-2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OJSC Rostelecom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卢旺达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FSXKGL1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NMSC Switch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RMWGW1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SG7KGL1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KIMGW01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KG1MSC1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KG1MGW1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NMSSBC1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KIMGW04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KIMBC02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KIMGW03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lastRenderedPageBreak/>
              <w:t>圣基茨和尼维斯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7040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Ponds-Needsmust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&amp; Wireless St. Kitts-Nevis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7041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Needsmust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Cariglobe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7043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Guerite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St. Kitts Cable Communications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8D626D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8D626D">
              <w:rPr>
                <w:rFonts w:hint="eastAsia"/>
                <w:b/>
              </w:rPr>
              <w:t>圣卢西亚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Sans Soucis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St. Lucia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Vieux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St. Lucia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Marisule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St. Lucia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Marisule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AT&amp;T Wireless Services St. Lucia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圣皮埃尔和密克隆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St. Pierre-et-Miquelon E10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France 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C84B80">
              <w:rPr>
                <w:rFonts w:hint="eastAsia"/>
                <w:b/>
                <w:lang w:eastAsia="zh-CN"/>
              </w:rPr>
              <w:t>圣文森特和格林纳丁斯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Arnos Vale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St. Vincent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Arnos Vale Mobile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St. Vincent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Arnos Vale Prepaid Platform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St. Vincent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萨摩亚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Int-Gateway/PSTN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SamoaTel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Int Roaming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SamoaTel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5-098-5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Int Roaming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SamoaTel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圣马力诺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Marino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RSM-SMT-0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SMT-San Marino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RSM-SMT-01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SMT-San Marino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NETSETRA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Mega M, d.o.o.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圣多美和普林西比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12706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Tome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UNITEL STP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沙特阿拉伯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DAMMAM INTL. VoIP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JEDDAH INTL. VoIP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RIYADH INTL. VoIP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MUJA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JIN1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Saudi Telecom Company (STC)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RYD1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RST1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M1I2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M2I2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Mobily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塞内加尔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- Thiaroye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CTI-Médina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Huawei_CMSC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Huawei_WMSC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Technopole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Dakar RP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SPX-1 (ALMBC1) SIGNALLING PROXY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SPX-2 (ALMBC1) SIGNALLING PROXY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CSU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THIES MGW 1 BLADE CLUSTER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ALMBC1(ALMADIES BLADE CLUSTER 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塞尔维亚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Beograd/MN1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Beograd/MN2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Beograd/MN3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BEGTN1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I.KOM d.о.о.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PCOM-01,RS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GLOBALTEL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Železnik/VBG01BG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Bežanija/VBZ01BC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 MSCS1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 Mobile d.o.o.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 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 Mobile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Kragujevac 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 Mobile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塞舌尔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E10S1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(Seychelles)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Seychelles MSC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(Seychelles)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(MGW)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and Wireless (Seychelles)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INTV-MAHE-01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Intelvision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- Airtel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Kokonet - 0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Kokonet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HSS Node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6-067-3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MSC-SC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塞拉利昂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Sierratel Freetown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Sierratel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Millicom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Sierratel Freetown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Sierratel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Datatel/Cellcom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Comium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Comium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Africell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Ambitel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Ambitel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新加坡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OC - INGS-3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OC - STP-1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OC  - STP-2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OC - STP-3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- Equinix 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Telekom Malaysia (S)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- Equinix 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Telekom Malaysia (S)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 Equinix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Callforeign - Equinix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Callforeign Inc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- TSS-STP-3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Globalstar - SSP-1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Globalstar - STP-1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Globalstar - STP-2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AR - INGS-1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AR - STP-1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OC - INGS-1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OC - INGS-2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FM-STP1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Fixed &amp; Mobile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FM-STP2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Fixed &amp; Mobile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10619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Global Crossing - Tai Seng Drive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Global Crossing Singapore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- KJS-STP-2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- TSS-STP-2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- KBS-STP-3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ESE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Nexwave - Ang Mo Kio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Nexwave Telecoms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Bludot-Pantech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Bludot Communications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VSNL-SNG Cable Landind Station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VSNL International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M1-MOC-STP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M1-ROC-STP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Asia Netcom - Tai Seng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Asia Netcom Singapore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 Sonus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StarHub-KBS-STP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StarHub-TSS-STP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VSNL-Tai Seng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VSNL Singapore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Blueberry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Blueberry Telecom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C&amp;W Equinix, Ayer Rajah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&amp; Wireless Global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Smart Telecom - Equinix Ayer Rajah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Smart Telecommunications Pte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Singapore - Tai Seng Drive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Singapore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SingTel-ITP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Enhanced Software Service Centre (SCII)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(SNE)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(SNC)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(MSC1) (CMRS3)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(MSC2) (CMRS3)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(SNP)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GATES (SSP)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GT/GATES Software Service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Controller - MGC 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Controller - MGC 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City Interconnect Tandem (CYNX)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Hougan Interconnect Tandem (HGNX)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Pickering Gateway-Trunk (PGT)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Comcentre Gateway-Trunk (CGT)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- Ayer Rajah Crescent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(SG)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B (Planned)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GATES (Planned)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GATES (Planned)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SESS Model 2000 Software Service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GNC (Global Network Comcentre)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- Singapore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WorldCom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M1-MOC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(Asia)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M1-ROC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(Asia)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Blueberry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Blueberry Telecom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KPJI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TSGI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StarHub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I2U - Singapore Technologies Building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I2U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Redtone Technology - Equinix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Redtone Technology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ETN Singapore - Ayer Rajah Crescent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ETN Singapore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- Singapore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WorldCom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France Telecom - Chai Chee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France Telecom Long Distance (Singapore)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- Equinix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Telekom Malaysia (S)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- Equinix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Telekom Malaysia (S)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Itopia-GNCC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Itopia.Com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Inmarsat M/B/Mini-M Land Earth station_1 (LES)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TelcomUnited - Kimly Bldg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TelcomUnited (S)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Phoenix-Comcentre III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Phoenix Communications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Nexwave - Ang Mo Kio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Nexwave Telecoms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ETNS - Changi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ETNS Singapore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Interconnect Technology - Kimly Bdlg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Interconnect Technology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- Tai Seng Drive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(SG)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Teleone Tai Seng Drive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Teleone (Singapore)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M1-SCCP1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(Asia)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M1-SCCP2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(Asia)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SingTel-ITP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IMG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M1-NGN SG1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M1-NGN 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BBT_PC_2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Blueberry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BBT_PC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Blueberry Telecom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Telewest-TFN-HK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Telewest Ventures Communication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Equinix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Absolute Telecom P/L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Califoreign - Equinix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Callforeign Inc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HOIIO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HOIIO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 - ISS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Telekomunikasi Indonesia International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 -Smilous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 Telecommunications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Data center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Network Solutions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Main Operating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Main Operating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Main Operating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Regional Operating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First Technology Development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Data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Network Solutions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Singapore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B-Trac International Pte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Singapore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B-Trac International Pte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Data Centre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Bharti International (Singapore)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SingTel Expan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Hello Technology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1-Net - Chai Chee Technopark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Hello Technology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SG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 Global Singapore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SG 1-1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 Global Singapore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Jio - Equinix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Jio Infocomm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11387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Hello Technology – Starhub IO DC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Hello Technology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WHC - Epsilon1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World Hub C-Cloud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WHC - Epsilon2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World Hub C-Cloud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South China Telecom -  Equinix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South China Telecom (S) Pte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SG1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Global Services Singapore Pte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C84B80">
              <w:rPr>
                <w:rFonts w:hint="eastAsia"/>
                <w:b/>
                <w:lang w:eastAsia="zh-CN"/>
              </w:rPr>
              <w:t>圣马丁岛（荷兰部分）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Sint Maarten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Sint Maarten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Smitcoms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7149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Sint Maarten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Radcomm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斯洛伐克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Zeleznice Slovenskej republiky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Bratislava,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Banská Bystrica, international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4Call,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LES12 Bratislava Test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LES12 Bratislava Test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GTS Nextra,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Nextra s.r.o.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O2 Slovakia,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eTel Slovensko,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 Telecom,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Slovakia s.r.o.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ISC/softswitch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Amtel Slovensko,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Slovanet,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Slovensko,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 Banská Bystrica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Swan,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MSC7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MSC5 Banská Bystrica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BT Slovakia,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Energotel,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Bratislava, NMT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Banská Bystrica, GSM 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Bratislava, GSM 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Bratislava, GSM MSC2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Banská Bystrica, GSM MSC2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Bratislava, GSM MSC3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Kosice, GSM MSC4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Slovensko,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Banská Bystrica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Svaty Jur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Kosice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Slovensko,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Bratislava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4Consult,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SonusTest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SonusTest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Kosice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Antik Computers and Communications, s.r.o.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Sonus-GSX2 Košice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Slovak Telekom, a.s.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MO2SK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O2 Slovakia, s.r.o.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MG2SK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O2 Slovakia, s.r.o.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斯洛文尼亚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IX1 Ljubljana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Slovenija p.o.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IX2 Maribor, Tezno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Slovenija p.o.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MSC1 Ljubljana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Si.Mobil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SA-STP Ljubljana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Slovenije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2-182-4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MSC1 Ljubljana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Tušmobil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Inlife - LJ1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IN.LIFE druzba za internet storitve,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TUS Telekom d.d.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Tus Telekom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TUSMGW3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Tušmobil d.o.o.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SZSLOLJMSCS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Slovenske železnice - infrastruktura d.o.o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SZSLOLJSTP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Slovenske železnice - infrastruktura d.o.o.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SZSLOMBSTP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Slovenske železnice - infrastruktura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Softnet-Telekom-Trunk LJ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Softnet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Akton Ljubljana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Akton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TUSMBW1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Tušmobil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TUSMSS1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Tušmobil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SA-STP Maribor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Slovenije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TUSMGW2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Tus Telekom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Slovenije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MGw22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Inlife-LJ2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IN.LIFE druzba za internet storitve,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Inlife - LJ3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IN.LIFE druzba za internet storitve,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Inlife - LJ4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IN.LIFE druzba za internet storitve,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T-2 d.o.o. Gateway - Trunk T-2 d.o.o. Ljubljana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T-2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Si.Mobil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Si.Mobil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IT-LJ2-SI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 TEL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SIOL International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Slovenije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SVN-LJU-MOBIK-2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Mobik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SVN-LJU-MOBIK-3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Mobik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Si.Mobil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Si.Mobil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TELEMACH-1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Telemach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7E-GW-TS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7E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Si.Mobil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Si.Mobil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MGW-T-2 Mobile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T-2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IT-LJ1-SL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 TEL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SVN-LJU-MOBIK-1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Mobik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GMSC1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Slovenije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GMSC2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Mobitel Telekomunikacijske storitve d.d.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AMIS-1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Amis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T-2 Mobile Gateway Ljubjana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T-2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MSC3 Maribor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SI.Mobil telekomunikacijske storitve, d.d.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索马里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Mogadishu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Aerolite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Hargeysa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Aerolite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Mogadishu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Hormuud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Hargeysa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Telesom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Bosaso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Golis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Mogadishu/BW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Nationlink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南非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ECO-MSC1-JBG-01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Liquid Telecommunication South Africa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ECO-STP1-JBG-01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Liquid Telecommunication South Africa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ILIZWI-MSC-01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Illizwi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JHMES2-01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RBM2S1-01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DOORNFONTEIN- NDF00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RJBZ-00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RJSZ-00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Johannesburg JB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Johannesburg JS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 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 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RJB-01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Cellular Network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Cellular Network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Brongberg Test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LTH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(Pty)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JBA 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SJD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STP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RJSP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LTH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(Pty)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SPP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NST01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SNO Telecommunications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BLE01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SNO Telecommunications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PSTSTP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JSE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JTGMSS-1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STP-JGTST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STP-MNEST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JNGMSS-1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JBM-01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JSM-01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MSIGM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MSIPS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WIRECONNECT-00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Wirels Connect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CAPE TOWN BARRACK STREET - CBS00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13448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Pty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13449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SMT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Pty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lastRenderedPageBreak/>
              <w:t>南苏丹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Telecommunication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Telecommunication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Telecommunication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Telecommunication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Telecommunication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Ministry of Telecommunication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GEMTEL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Green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VIVACEL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NOW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South Sudan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SUDANI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Sudani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C84B80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C84B80">
              <w:rPr>
                <w:rFonts w:hint="eastAsia"/>
                <w:b/>
              </w:rPr>
              <w:t>西班牙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Grupalia Internet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Zamudio (Vizcaya)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Vitoria (Álava)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Miramón-PTS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Zamudio-PTS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Enabler España,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Enabler España,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Neo Sky 2002,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Jundiz-Central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Madrid/Alcobendas-2 CADIL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Madrid/Castellbisbal CADIL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Sevilla/Pineda CADIL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Madrid/Alcobendas-3 CADIL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Orbitel Comunicaciones Latinoamericanas,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ADAMO TELECOM IBERIA,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Sevilla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Valencia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Madrid/Bellasvistas CIL-D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Barcelona/Sepúlveda CIL-D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Madrid/Alcobendas – Jose Echegaray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 – Isabel Colbrand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Madrid-Delicias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Madrid-Simancas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Barcelona-Sta. Coloma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Barcelona-Mercaders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España,S.S.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ADENET SYSTEMS,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SERVICES,S.A.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 Norte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INTERNATIONAL WHOLESALE SERVICES, S.L.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 Alias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INTERNATIONAL WHOLESALE SERVICES, S.L.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Jundiz (Alava)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Madrid-Atocha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Madrid-Bellas Vistas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Barcelona-Guipúzcoa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Barcelona-Cerdá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Spain,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Digi Spain Telecom,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XTRA TELECOM, S.A.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Web Services,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Ibercom Telecom,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Ibercom Telecom,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(Spain),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Teleconnect Comunicaciones,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System One World Communication Iberia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Cable &amp; Wireless, S.L.U.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VR Telecom,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SERVICES,S.A.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System One World Communication Iberia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(Spain),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Verizón Spain,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3-242-3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Lleida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Lleida Networks Serveis Telematics,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Spain, S.A.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Las Rozas (Madrid)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11811 Nueva Información Telefónica,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KPN SPAIN,S.L.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KPN SPAIN,S.L.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SERVICES,S.A.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Least Cost Routing Telecom,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Xtra Telecom,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Orange Catalunya Xarxes de Telecomunicaciones , S. 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Xtra Telecom,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 PTS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Digi Spain Telecom,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Digi Spain Telecom,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Liberty Voz S.L.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KPN SPAIN,S.L. UNIPERSONAL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Leganés MSS101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Hospitalet MSS201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Alicante MSS301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Málaga MSS501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Jundiz (Alava)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Zamudio (Vizcaya)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Digi Spain Telecom, S.L.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Barcelona-STP22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Marin Telecom, S.L.U.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Duocom Europe, S.L.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1A32C7" w:rsidRDefault="001A32C7" w:rsidP="001A32C7">
            <w:pPr>
              <w:pStyle w:val="Normalaftertitle"/>
              <w:keepNext/>
              <w:spacing w:before="120"/>
              <w:rPr>
                <w:rFonts w:ascii="SimSun" w:eastAsia="SimSun" w:hAnsi="SimSun"/>
                <w:b/>
              </w:rPr>
            </w:pPr>
            <w:r w:rsidRPr="001A32C7">
              <w:rPr>
                <w:rFonts w:ascii="SimSun" w:eastAsia="SimSun" w:hAnsi="SimSun" w:hint="eastAsia"/>
                <w:b/>
              </w:rPr>
              <w:t>斯里兰卡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ISC1 - 5ESS Int'l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Sri Lanka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ISC2 - NEAX Int'l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Sri Lanka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ISC3 - NEAX Int'l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Sri Lanka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Sri Lanka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Sri Lanka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Celltel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Lanka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MTNLK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Dialog Telecom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UNIL Sri Lanka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Networks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VLL Gateway, Colombo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VSNL Lanka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LBSW2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Lanka Bell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MTNLK2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Dialog Telecom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LBSW1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Lanka Bell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Lanka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SUNTEL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Suntel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MTT 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Dialog Broadband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MTNLK 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Dialog Telecom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MTNLK 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Dialog Telecom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MOBI/WELI2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ATLMSS01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Lanka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TOLLGATEWAY-2, Colombo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 Lanka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HTLL-INT-PC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Telecommunication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 SL1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 Lanka (vt)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4-190-7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9719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 SL2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Etisalat Lanka (vt)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t>苏丹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ITC Khartoum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Sudanese Telephone Company Ltd. (Sudatel)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ITC UM Haraz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Sudanese Telephone Company Ltd. (Sudatel)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NGN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Sudanese Telephone Company Ltd. (Sudatel)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Signalling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Kanartel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Kanartel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(ex Mobitel)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Kanartel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Signalling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Kanartel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Kanartel Co.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Zain (ex Mobitel)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Sudan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Sudan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Sudan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Sudan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Sudan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13653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Sudan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t>苏里南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Paramaribo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Telesur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Paramaribo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Telesur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Paramaribo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Telesur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Paramaribo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Telesur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Intelsur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Intelsur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15079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lastRenderedPageBreak/>
              <w:t>斯威士兰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 AXE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Swaziland Posts &amp; Telecommunications Co. (SPTC)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IMG MBA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Swaziland Posts &amp; Telecommunications Co. (SPTC)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SMC MBA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Swaziland Posts &amp; Telecommunications Co. (SPTC)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t>瑞典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 UX1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VMS1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GTS-STO-S1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GBR2S (Göteborg)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NMT STHLM MSC1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Netett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 UX2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Stockholm/UN STX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Stockholm/UR STX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Malmö/UR STX (Malmö)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HY1S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102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SNVH1-INT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SNKT1-INT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 001 GSX1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RIX1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Phonera Företag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IQVM4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VRR2 MSC (Göteborg)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402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401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102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STHTELINT-1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IP-Only Telecommunication Networks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Kista/TL2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Gothenburg/TL2 (Göteborg)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WCOMSTHLM2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Sweden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WCOMSTHLM3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Sweden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SU-HUV-MSS1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KK-B-MSC09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RSL-SWE 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EQUANT SWEDEN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Sweden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 TE 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HY1 MSC-S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FRE1 MSC-S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 TE 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VMS2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WCOMSTHLM1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Sweden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STO/TN1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GTO/TN1 (Göteborg)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2-193-3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RSL_SWE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VTP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SAV (Göteborg)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mg1.int.upp (Uppsala)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Borderlight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STO-B1-GMSC01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Sweden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SOLTELINT-1 (Sollefteå)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IP-Only Telecommunication Networks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 COLT SWE1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SH-B-MSC08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ML-BRO-MSC10 (Göteborg)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KK-B-SRR1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GB-BA-SRR2 (Göteborg)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KA-B1-GMSC01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Sweden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161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Netett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101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101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KK-GRA-MSS2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 (Hallsberg)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Connexion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Connexion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GN1S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Götalandsnätet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GN1B (Trollhättan)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Götalandsnätet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SWE-LINK01 (Linköping)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SWE-STHLM01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STH1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Beepsend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EuSWE1 (Linköping)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 Tel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EuSWE2 (Linköping)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 Tel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CoolTEL SMSC-KLD-1 (Kolding)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CoolTEL Aps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DCP1 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Mobility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CLXSTH-3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CLXSTH-4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MobiWebSTP1 (Falkenstein)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MobiWebSTP2 (Falkenstein)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MobiWebSTP3 (Falkenstein)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mg2.int.upp (Uppsala)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Borderlight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 (Hallsberg)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MSS1 (Hallsberg)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MGW2 (Gävle)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MSS2 (Gävle)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BSU2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Beepsend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STP105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STP165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STP405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MISTH-3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6-229-1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MISTH-4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STPVanso1 (Linköping)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VANSO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Maingate SP01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Maingate Nordic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Maingate SP02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Maingate Nordic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Maingate SP03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Maingate Nordic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STP465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SH-B-STP1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KK-B-STP2 (Karlskrona)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MISTH-1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MISTH-2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 (Gävle)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TIG9 MSC (Stockholm)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 Net Telecommunications Services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STP1 (Linköping)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STP2 (Linköping)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CT-STP1 (Frankfurt)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Compatel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CT-STP2 (Frankfurt)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Compatel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STPHorisen1 (Rorschach)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Horisen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RWC-ISPC-1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ReWiCom Scandinavia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1) (Frankfurt)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2) (Frankfurt)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3) (Frankfurt)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4) (Frankfurt)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7-207-0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15992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MontyMobile-SWE-1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 UK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7-207-1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15993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MontyMobile-SWE-2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 UK Global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1A32C7" w:rsidRDefault="001A32C7" w:rsidP="001A32C7">
            <w:pPr>
              <w:pStyle w:val="Normalaftertitle"/>
              <w:keepNext/>
              <w:spacing w:before="120"/>
              <w:rPr>
                <w:rFonts w:ascii="SimSun" w:eastAsia="SimSun" w:hAnsi="SimSun"/>
                <w:b/>
              </w:rPr>
            </w:pPr>
            <w:r w:rsidRPr="001A32C7">
              <w:rPr>
                <w:rFonts w:ascii="SimSun" w:eastAsia="SimSun" w:hAnsi="SimSun" w:hint="eastAsia"/>
                <w:b/>
              </w:rPr>
              <w:t>瑞士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Managed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Renens VD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Abalon Telecom IT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Switchover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Renens VD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Schweizerische Bundesbahnen SBB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Crissier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Lugano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Phonegroup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Crossing PEC Switzerland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cablecom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Lausanne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Olten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Geneva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Beeone Communications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Geneva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Beeone Communications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RenensVD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Genève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Genève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Used for Swisscom internal purposes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4553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Swiss GSM Int'l Roaming Switch, MSC1 Lausanne (Swiss Natel D)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Swiss GSM Int'l Roaming Switch, MSC5 Zürich (Swiss Natel D)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Swiss NMT Int'l Roaming Switch, NC5/NMT (Swiss Natel 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Comfone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Bebbicel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Comfone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Calltrade Carrier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Switzerland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 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Sunrise Communications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Alias ZHSTP02/GESTP01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Sunrise Communications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Calltrade Carrier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Lausanne 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Sunrise Communications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LTN Liechtenstein Telenet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Switzerland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Genève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 (Switzerland)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Genève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Schweizerische Bundesbahnen SBB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TelCommunication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Luzern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2-059-7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(Schweiz)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TelServ BV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Renens VD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2-061-2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IVY Telecom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cablecom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IVY Telecom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Comfone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Comfone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Genève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Télésonique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Télésonique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ZHSTP02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Sunrise Communications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Calltrade Carrier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TelCommunication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mgi networks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cablecom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 (Switzerland)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GESTP01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Sunrise Communications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Datatrade Managed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Calltrade Carrier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IVY Telecom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MITTO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MITTO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Switzerland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Switzerland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TelCommunication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Renens VD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Renens VD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Salt Mobile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IVY Telecom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Altendorf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Datatrade Managed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Altendorf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Datatrade Managed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Sunrise Communications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Sunrise Communications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Message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Datatrade Managed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Datatrade Managed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Chiasso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Comunica I.T.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Message Services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IVY Telecom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Chiasso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Comunica I.T.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Zurich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Netstream AG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cablecom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Zürich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cablecom GmbH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t>阿拉伯叙利亚共和国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STE Damascus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Syrian Telecommunications Establishment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STE Aleppo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Syrian Telecommunications Establishment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Damascus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Investcom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8468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Damascus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Syriatel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lastRenderedPageBreak/>
              <w:t>塔吉克斯坦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Tajiktelecom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Tajiktelecom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Technology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Babillon-T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Khujand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Babillon-T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Servis Svyaz Komplect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Khujand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Servis Svyaz Komplect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Khujand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Somoncom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Somoncom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Khujand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Indigo Tajikistan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Khujand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Indigo Tajikistan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Dushanbe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Khujand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4-158-7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Technology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t>坦桑尼亚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DSMITE01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Tanzania Telecommunications Company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MSCS40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Benson Informatics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MIC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 ZNZ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Zanzibar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MSDA1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Six_XXX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Six Telecoms Company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 DAR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Zanzibar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DSMSGW01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Tanzania Telecommunications Company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DAMS01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MSDA4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MWMS01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DSMSS10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DSSTP01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DSSTP02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SMILE-MG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 Communications Tanzania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WTLSC01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Wiafrica Tanzania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1A32C7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1A32C7">
              <w:rPr>
                <w:rFonts w:hint="eastAsia"/>
                <w:b/>
              </w:rPr>
              <w:t>泰国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(AWN-ISC1)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RST/POI (AWN-ISC2)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TIC-TYN-1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TIC-MTG-1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TIC-TYN-3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TIC-MTG-3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ITSC4B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ITSC1/IMS1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ITSC2/IMS2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ITSC3/STP3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ITSC4A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ST-RST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ISG1 - KKM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IGW1 - KKM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IGW2 - HY1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ISG2 - HY1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NSC -1 - KKM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NSC -1 - HY1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– STS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Triple T Global 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– RST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(AIN-ISC1)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RST/POI (AIN-ISC2)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N&amp;T STP – 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N&amp;T STP – 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N&amp;T SG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 – SNK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– SNK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– JMN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Triple T Global 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– AYA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Triple T Global 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– 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– 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MSC-LKS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MGW-LKS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MSC-KKM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MGW-KKM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(AIN-STP1)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(AIN-STP2)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IGW_RST2 (MSC-S)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IGW_RST2 (MGW)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IGW_SNK2 (MSC-S)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IGW_SNK2 (MGW)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(AWN-STP1)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TWA/POI (AWN-STP2)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A11A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4A11A3">
              <w:rPr>
                <w:rFonts w:hint="eastAsia"/>
                <w:b/>
                <w:lang w:eastAsia="zh-CN"/>
              </w:rPr>
              <w:t>马其顿前南斯拉夫共和国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Neotel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Makedonski Telekomunikaci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Makedonski Telekomunikaci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Makedonski Telekomunikaci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Stip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Makedonski Telekomunikaci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 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Akton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MSCBL1 (SPX1)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TMMK MGw2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Makedonija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DynacomSouth Dooel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WTI 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WTI Macedonia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MSCBL1 (SPX2)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MGC1 (Skopje)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Makedonski Telekom AD - Skopje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MGC3 (Stip)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Makedonski Telekom AD - Skopje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MSCBL1 (BIG)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BL2 (SPX1)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BL2 (SPX2)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BL2 (BIG)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BL2 (HPC)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IIMS Lab 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Makedonski Telekom AD - Skopje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SKOPJE MGC1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Mobik Telekomunikacii Dooel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SERVER 2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 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SERVER 2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 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 Operator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 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 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MSCBL1 (HPC)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On-net Skopje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TMMK MSC1 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TMMK MSC2 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TMMK MGw1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 T-Mobile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SIOL, Skopje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SIOL, DOOEL, Skopje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4A11A3" w:rsidRDefault="004A11A3" w:rsidP="004A11A3">
            <w:pPr>
              <w:pStyle w:val="Normalaftertitle"/>
              <w:keepNext/>
              <w:spacing w:before="120"/>
              <w:rPr>
                <w:rFonts w:ascii="SimSun" w:eastAsia="SimSun" w:hAnsi="SimSun"/>
                <w:b/>
              </w:rPr>
            </w:pPr>
            <w:r w:rsidRPr="004A11A3">
              <w:rPr>
                <w:rFonts w:ascii="SimSun" w:eastAsia="SimSun" w:hAnsi="SimSun" w:hint="eastAsia"/>
                <w:b/>
              </w:rPr>
              <w:t>东帝汶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 Timor-Leste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Dili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Timor Telecom,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M-2 (NOVA)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Timor Telecom,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M-3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Timor Telecom,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M-4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Timor Telecom,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Timor-Leste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Timor-Leste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 Timor-Leste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A11A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A11A3">
              <w:rPr>
                <w:rFonts w:hint="eastAsia"/>
                <w:b/>
              </w:rPr>
              <w:t>多哥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Lomé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Togo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Kara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Togo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Lomé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Togo Télécom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Kara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Togo Télécom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A11A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A11A3">
              <w:rPr>
                <w:rFonts w:hint="eastAsia"/>
                <w:b/>
              </w:rPr>
              <w:t>汤加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Nuku'alofa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Tonga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(Tonga)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A11A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A11A3">
              <w:rPr>
                <w:rFonts w:hint="eastAsia"/>
                <w:b/>
              </w:rPr>
              <w:lastRenderedPageBreak/>
              <w:t>特立尼达和多巴哥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 300 TSTT House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DMS 300 Couva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Broadband STP - Nelson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Broadband STP - Couva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VoIP Gateway Net2Phone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Alias STP Functionality DMS 300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VoIP Gateway Clarent TSTT House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VoIP Gateway Clarent Couva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CS2K - Nelson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CS2K - Tompson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Alias STP NGN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 xml:space="preserve">Telecommunication Services of Trinidad &amp; Tobago Ltd. </w:t>
            </w:r>
            <w:r w:rsidRPr="00322E2A">
              <w:rPr>
                <w:bCs/>
                <w:sz w:val="18"/>
                <w:szCs w:val="22"/>
                <w:lang w:val="fr-FR"/>
              </w:rPr>
              <w:t>(TSTT)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DCCHAG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Trinidad and Tobago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Trinidad and Tobago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Trinidad and Tobago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DCPOS1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Trinidad and Tobago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Alias STP - Digicel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Trinidad and Tobago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A11A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A11A3">
              <w:rPr>
                <w:rFonts w:hint="eastAsia"/>
                <w:b/>
              </w:rPr>
              <w:t>突尼斯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Kasbash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Tunisie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Nabeul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Tunisie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Tunisie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Tunisie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Orascom Télécom Tunisie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Orascom Télécom Tunisie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A11A3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A11A3">
              <w:rPr>
                <w:rFonts w:hint="eastAsia"/>
                <w:b/>
              </w:rPr>
              <w:t>土耳其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Ankara/Eser Telekom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Eser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GISAD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Gisad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Istanbul/Borusan Telekom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Borusan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Istanbul/Vianet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Vianet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Istanbul/Superonline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Superonline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Istanbul/Televersal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Ankara /Ulus/CS2k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Türk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Ankara /Ulus/DMS-300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Türk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Istanbul/Atakoy/ DMS-300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Türk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Izmir/karsryaka DMS-300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Türk 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Telsim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2-172-5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Ankara/Sogutozu/SOG01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Turkcell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Istanbul/Maltepe/MTG02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Turkcell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Istanbul/Telsim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Istanbul/MISTS01 Avea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Ankara/MULUS01 Avea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Izmir/Avea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Istanbul/MACBS01 Avea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Istanbul/Telsim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Ankara/Telsim GSM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Millenicom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Millenicom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Tellcom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Mega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Ankara/Borusan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Borusan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Kocnet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Kocnet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Dogan Iletisim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Dogan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Bosphocom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土库曼斯坦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9473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Ashgabat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Turkmentelecom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4113C8" w:rsidRDefault="004113C8" w:rsidP="004113C8">
            <w:pPr>
              <w:pStyle w:val="Normalaftertitle"/>
              <w:keepNext/>
              <w:spacing w:before="240"/>
              <w:rPr>
                <w:rFonts w:ascii="SimSun" w:eastAsia="SimSun" w:hAnsi="SimSun"/>
                <w:b/>
              </w:rPr>
            </w:pPr>
            <w:r w:rsidRPr="004113C8">
              <w:rPr>
                <w:rFonts w:ascii="SimSun" w:eastAsia="SimSun" w:hAnsi="SimSun" w:hint="eastAsia"/>
                <w:b/>
              </w:rPr>
              <w:t>特克斯和凯科斯群岛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MTX-PSTN-LS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PSTN-MTX-LS7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PSTN-PPD-LS7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MTX-VM-LS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G-MSC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(TCI)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TCIBSC91LS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Andrew's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IslandCom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IslandCom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IslandCom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IslandCom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RNC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IslandCom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HLR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IslandCom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(TCI)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RNC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(TCI)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(TCI)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乌干达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Uganda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Uganda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Uganda Ltd (Zain)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6-082-4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KAMSS3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Uganda Ltd (Zain)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KAMSS4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Uganda Ltd (Zain)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Uganda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MSCSLCRC1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SGWLCRC1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MSCSLBUG1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SGWLBUG1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Kampala/H1I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House of Integrated Technology &amp; Systems (U)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Kampala/H2I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House of Integrated Technology &amp; Systems (U)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Kampala/H3I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House of Integrated Technology &amp; Systems (U)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SMUG-ISPC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 Communications (U)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Kampala/i-TEL1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i-TEL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AFRUG – 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Afrimax Uganda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SMUGSMS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 Communications (U)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KAMGW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Uganda Ltd (Zain)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KAMGW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 Uganda Ltd (Zain)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EAMGW4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Uganda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WEMGW5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Uganda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Kmpms - 01/S11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Sure 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kmpms - 01/S2I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Kmpms - 01/S31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Sure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MGGC1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Uganda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IDPHONE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Datanet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MSGC1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Uganda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乌克兰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Ukrtelecom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Lviv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Ukrtelecom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PrJSC MTS Ukraine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Golden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Ukraine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PrJSC MTS Ukraine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TryMob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Ukrtelecom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Lviv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Ukrtelecom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Kyivstar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Atlantis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Eurotranstelecom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Telesystems of Ukraine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Ukrtelecom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Ukrtelecom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Kyivstar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Dnipropetrovsk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Kyivstar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Dnipropetrovsk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Kyivstar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PrJSC "Farlep-Invest"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Odessa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Intertelekom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Limited Liability Company Astelit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Kharkiv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Ukrtelecom JSC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Kyiv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Limited Liability Company Astelit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阿拉伯联合酋长国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1 (IS1)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2 (IS2)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3 (IS3)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4 (IS4)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5 (IS5)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5 (SGW)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6 (SGW)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TC1CSW02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Emirates Integrated Telecommunications Company (du)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Emirates Integrated Telecommunications Company (du)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ITP4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Emirates Integrated Telecommunications Company (du)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DXB001GSX1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Emirates Integrated Telecommunications Company (du)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WSI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EDCH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Emirates Integrated Telecommunications Company (du)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TC1CSW01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Emirates Integrated Telecommunications Company (du)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ITP-2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Emirates Integrated Telecommunications Company (du)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4-062-4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Softswitch 6 (IS6)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Emirates Telecommunications Corporation (ETISALAT)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4-062-6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8694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EITCSW01 (IMSS)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Thuraya Satellite Network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英国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UK_SS01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 UK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Manchester TeS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Belfast Cromac DXA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British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Auckland Land Earth Station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Stratos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LonDocklands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Fogg Mobile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JER-TPSTA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Belfast City Unit 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British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Portadown DCCE Unit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British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YANNA UK1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Yaana Technologies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LON-TPSTB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Switchware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Switchware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Turner 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GSX 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 Durer 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Sydny Bell 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Monet 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Blake SSP (ex-Peto N/Yk)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Ref Model Mtlsham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Ref Model Mtlsham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Hng Kong Hogth 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 Utamaro 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Arun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Bollin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Glasgow TeS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Invicta Group FZE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Brentwood1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Greystone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BKLSW2   2-072-0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ZZ1 CT2 Pop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VHXSW2 2-072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BKLSW5   2-072-3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CHTSW3   2-072-4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SQYSW4   2-072-5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Bracknell West 1 International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Surrey Quays 5 International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Brentwood2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Greystone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Atlas Interactive Group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QXTEL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TELEHOUSE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Electroteks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(aq)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LonGoswell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Fogg Mobile AB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L/PSX/5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Holdings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Nutel SG1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Wan Services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LDNI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Reach Europe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TINC IN Platform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Reach Europe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TIND IN Platform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Reach Europe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Xtec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Bristol AVN2046-E10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C2C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4699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Croydon GMSC 2 (CN9)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Everything Everywhere Limited (TM)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JE/W/STP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Central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LQ-DG1-THO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FixGroup01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Fix Group Technologies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Lannet London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Lan-Net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Lannet London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Lan-Net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SQTC2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Bellingham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LMUK-iSTP3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LMUK-iSTP4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Stratos Netherlands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Stratos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Telenet Ltd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Airtel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Collindale TeS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AT&amp;T Global Network Services (UK) B.V.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TH 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Magrathea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Webstar Switch1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Webstar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LANNET 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Lan-Net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STK2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Everything Everywhere Limited (TM)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Slough VOIP1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Docklands VOIP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178GSX1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PG01-LON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Infiniroute Networks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 Star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KJCOPM01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GC Slough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Ematel1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Ematel Communications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178GSX2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Jose Adams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CIRPACK-1 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LHX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SQP1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2-162-1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Telesign Mobile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Poplar Business Park Local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CLTLN9P0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EC2A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Dumerton International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Guernsey Castel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Sure (Guernsey)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Gloucester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Mansfield M89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MR9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Everything Everywhere Limited (TM)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Icron Network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Poplar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PTGI International Carrier Services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Spacetel UK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Spacetel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Brentford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Virgin Media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VOEX-UK-2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Brokers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Feltham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GC Birmingham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Fareham HAM6040-E16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Eurostar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iCard1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iCard European Telecommunications (Ireland)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Kg John Carrier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Slough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Telsis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Atlas Interactive Group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L/TZX/6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Leeds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Luton BED6000-E17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BMSTP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Six Degrees Unified Comms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Ilford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Manchester GMN0901-E18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SU_UK1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SuperLINE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SU_UK2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SuperLINE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Prague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GB04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Telehouse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Electroteks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Luton BED6000-E19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 - 03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 - 04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RACS-1 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Fareham HAM6040-E20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Manchester GMN0901-E21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Reading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King Johns Local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Telehouse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Electroteks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2-174-0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Kg John Carrier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ANS-1 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Greenwich-K59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Keybridge L/Key/STP1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Madley MDY/STP1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BTL Lon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Neural Telecommunications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IRT8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PROTEI-CAMEL 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Citrus-1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Citrus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Birmingham K-58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Tannochside STR4003-E22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TIVR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SQ2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Symmetric Quorum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 1 - Goswell1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VTEC LON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Voicetec Systems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Tannochside STR4003-E23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Croydon-T13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Park Royal-T04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Six Degrees Unified Comms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Cs2k Basingstoke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British Sky Broadcasting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Cs2k Reading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British Sky Broadcasting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PROTEI-SMSC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PLSUKDMS1I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PROTEI-VLR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CISCO 7204 (Main STP gateway)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Everything Everywhere Limited (TM)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Sure (Guernsey)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Paul Street DMS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C&amp;W Jersey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Sure (Jersey)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IRT7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Ans-Thm-1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C2C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Watford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(Energis)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2-179-7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CISCO 7204 (back up STP)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Marylebone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L/TZX/3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PROTEI-SMS GW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n-Tel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KDD-E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Europe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UKLHCO5-Mercur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TSC 90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Scala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JE/TXD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JE/E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2-186-2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TRS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Vital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Vital Phone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H18_LN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1616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Nsoft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Switchware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EPSILON-CTI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Mintaka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L/PSX/3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Orange Business Holdings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21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Ans-Hk-1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C2C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Teltac Worldwide Offshore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Teltac Worldwide Offshore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STP/SSP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Nexus Telecommunications 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MSC50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Goonhilly Inmarsat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Stratos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LDNSTP1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Networks Switzerland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LDNSTP2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Networks Switzerland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LDNMSC1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Networks Switzerland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Teltac Worldwide Offshore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Teltac Worldwide Offshore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MSC53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Gamma Telecom Holdings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Radlett GMSC (RA9)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Everything Everywhere Limited (TM)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Sunbury GMSC (SU9)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Everything Everywhere Limited (TM)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CW IoM No.1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Sure (Isle of Man)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2-189-7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Instafone plc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Birmingham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(Energis)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ZZ2 BQ3 Pop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(C&amp;W)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Squire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m2m Wholesale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Douglas1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Solutions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Bishopsgate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Tufnell Park AXD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Luton Int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Virgin Media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 2 – Goswell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ipLCR Leman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Gamma Telecom Holdings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JE/N/STP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L/TZX/5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N2P UK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Net2Phone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Southern Transit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Virgin Media Wholesale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Marathon Telecom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Marathon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Zamir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Yorkshire Transit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Virgin Media Wholesale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2-209-5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LND 01 Docklands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X-Xchange Telecommunications Signalling Services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LND 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X-Xchange Telecommunications Signalling Services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EPSILON-VERAZ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Lannet London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Lan-Net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LMUK-MSC1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ipLCR Poplar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Falcon Telecomms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Fleet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BM1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Reading-M64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ICard2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iCard European Telecommunications (Ireland)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Vital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Vital Phone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Willaf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Beckton GMSC1 (KT9)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Everything Everywhere Limited (TM)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 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Rail Infrastructure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R1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Rail Infrastructure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ECO-MSC1-THO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ECO-STP1-THO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HEX-IMG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Onyx Innovation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TNZUK London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New Zealand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IMG1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Ingenium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SMiLOUS 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TelcoVillage GmbH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GBS1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GVSUKD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Birmingham WMD0900-T52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Acton GLN1070-T53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Leicester LEC5090-T54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Manchester GMN0901-T55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 STP1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New Zealand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TSC 93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TSC 95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TSC 96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Telehouse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Inspired Sales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42London2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Synective - UK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Synectiv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Synective -UK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Synectiv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Limitless 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 STP2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New Zealand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Zamir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Bharti Airtel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LON001 GSX2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LON002 GSX2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4-229-6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Lon-MSS1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Mundio Mobile (Denmark)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Mundio Mobile (Denmark)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Zamir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GSX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Douglas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Solutions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L/FAR/HM1 AXD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L/FAR/SM1 AXD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10111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Int SCCP Signalling connection with Belgacom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Icron Network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ELCom Management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iHub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(Europe)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 3 – Docklands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Hawaii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Hawaii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 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Rail Infrastructure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 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Rail Infrastructure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LMUK-MSC2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 Telecom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 Gate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Switchware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Lovat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Tufnell Park AXD 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FUCINO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D1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Rail Infrastructure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FUCINO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Telehouse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Digitech Solutions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UC 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Connect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Rail Infrastructure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ECO-BHG1-THO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Expo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SpiriTel Technologies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Expo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SpiriTel Technologies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Manchester-M66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Birmingham-M67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ZTA 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ZTA1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Beult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Harbour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T-Systems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Nexcom Telecommunications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Belfast Switch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Ltd (Energis)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Manchester DMS100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Gamma Telecom Holdings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Tufnell Park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British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LMUK-STP1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FAREHAM1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SSE Energy Supply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UKSTP01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5-226-2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UKSTP02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Cisco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Limitless Mobile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Lostock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London-MGC1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Protel S.A.L offshore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Trent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SGWLD2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3G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3G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Yaana UK2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Yaana Technologies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LON-MGW1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Croydon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SOS Technology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EPSILON-VERAZ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Epsilon Telecommunications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LDTWSS1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LDTWSS2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LMUK-STP1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L/GLS/HM1 AXD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L/GLS/SM1 AXD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Communications Networking Services (UK)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Switchware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Switchware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SQ1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Symmetric Quorum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LND IC-SWC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Linx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 (UK) Ltd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UKSA1 UKSA2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Sabanci Telekomunikasyon Hizmetleri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Vivodi Telecom S.A.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Lebara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Greenwich T49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Invoco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MLOA - Belfast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Inclarity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MN-TK1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Spacetel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MN-TK2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Spacetel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JER-TPSTC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Paul Street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Brentford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BURUM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Samitel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Switch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Cheers International Sales Limited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Jukej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Vox Mundi d.o.o.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LON-TPSTD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UKVZ02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 1A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 2B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VOEX-UK-1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Brokers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CW-London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Callworld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MComXL1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Mundio Mobile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6-255-2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Greenwich M79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Greenwich M82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Quest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23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24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 STP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SGWOM2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NN.01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Neutrino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NN.02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Neutrino Networks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IMG2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Ingenium (UK)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Squire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Atlas Interactive Group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LON-TPCPC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Samitel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 82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 83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Europe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JE/W/ITP2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 - 87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07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JE/N/ITP2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STP08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Hextel London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Hextel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Samitel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ISC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Bangla Trac Communication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Stour Marine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Stour Marine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Stour Marine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Stour Marine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Poplar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PTGI International Carrier Services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 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Cloud9 MSC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Cloud9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Cloud9 MSC 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Cloud9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SGWBE1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SGWKS1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SGWGL1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SGWMS1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DOUGLAS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Solutions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 74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Birmingham M0S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 17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 Sonus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Global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Manchester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TalkTalk Communications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Severn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Uk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BURUM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global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25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London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Modus Telecom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26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MSC-S15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Telefonica UK Limited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4113C8" w:rsidRDefault="004113C8" w:rsidP="004113C8">
            <w:pPr>
              <w:pStyle w:val="Normalaftertitle"/>
              <w:keepNext/>
              <w:spacing w:before="120"/>
              <w:rPr>
                <w:rFonts w:ascii="SimSun" w:eastAsia="SimSun" w:hAnsi="SimSun"/>
                <w:b/>
              </w:rPr>
            </w:pPr>
            <w:r w:rsidRPr="004113C8">
              <w:rPr>
                <w:rFonts w:ascii="SimSun" w:eastAsia="SimSun" w:hAnsi="SimSun" w:hint="eastAsia"/>
                <w:b/>
              </w:rPr>
              <w:t>美国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White Plains,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White Plains,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Sacramento,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Sherman Oaks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Diego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Warrenville, 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West Orange (2),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North America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Chicago, 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Telnyx,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West Orange,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Dominguez Hills,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Antonio,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Pottstown,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Pompano Beach,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Pottstown,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Antonio,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Sacramento,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Sherman Oaks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Pittsburg,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 Sprint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Honolulu, 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 Sprint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Stockton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 Sprint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Dominguez Hills (1),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North America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Dominguez Hills (2),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North America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Irving (1),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North America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Sacremento,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Tampa,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 Worth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 Sprint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 Worth(2)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 Sprint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Pittsburg(3),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Albuquerque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Antonio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Honolulu, 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Hawaii International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(1),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Arbinet-thexchange,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Arbinet-thexchange,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3-026-0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City,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&amp; Wireless, Inc (CWI)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Asia Communications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Tampa,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Sacremento,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Wentzville, MO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Caparra, PR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TLDI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ITC,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ITC,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Sirius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Garden City,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WDT World Discount Telecommunications Co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(Americas)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TCA Services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Chicago (1), 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Chicago (2), 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IWL Communications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IWL Communications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Bharti Airtel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Hollywood,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UniPlex Telecom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Garden City,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USTelenet,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Ft. Lauderdale, FL (STP)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TresCom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Ft. Lauderdale FL (Gateway)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TresCom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 (STP)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TresCom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 (Gateway)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TresCom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Juan, Puerto Rico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TresCom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TresCom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Maycan Horizons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American Telesource International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Olympia,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Verisign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NP Telephony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 (1),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 (2),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 (3),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 (4),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 (5),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 (6),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CTC Communications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 Telekom,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Francisco,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Global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Ameritech Global Gateway Services (AGGS)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City,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Global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Washington DC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Honolulu (2), 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Hawaii International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Honolulu (3), 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Hawaii International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3-032-0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Primus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Primus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West Orange (1),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North America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Irving (2),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North America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Pompano Beach,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Pompano Beach,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Chandler (1), 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U.S. Leo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Chandler (2), 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U.S. Leo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Tempe, 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U.S. Leo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 Carrier Professional Services, Inc (BCPS)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(2),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Fusion Telecommunications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(Americas)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Mundetel Communications.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Newcom,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Southbury, CT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Comsat Mobile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Santa Paula,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Comsat Mobile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Convergia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Globespan Telecommunication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Telesystems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NY(2)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Telesystems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Telesystems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Communication Telesystems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McLean,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 Tel,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Piscataway,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Intra Global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Burlingame,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Sprint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TotalTel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(1),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WorldPoint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(2),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WorldPoint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Wentzville, MO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O'Fallon, MO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Telecommunications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 Movil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 Movil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 Movil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GIGSKY MOBILE,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Eltopia Communications,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Team Telecom Holdings,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Pittsburgh,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Pittsburg,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White Plains,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Sacramento,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Sherman Oaks,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SATEL U.S.A.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3-037-7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 (1),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 (2),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Globaltron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 (1),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Go2Tel.com,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Graphnet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Francisco,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Graphnet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Go2Tel.com,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MD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Worldwide Telecom Services,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Oak Hill,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Oak Hill,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Telemedia International USA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Go2Tel.com,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Go2Tel.com,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 North America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Telecom Network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Telecommunications Services, Inc (d/b/a Global Voicecom Inc.)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 Telecommunications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Piscataway,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Washington, D.C.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E-Z Connections,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Transaction Network Services,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IXC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Telegroup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Telegroup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d/b/a GSI Telecom, 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Telemedia International USA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City,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Quest Communications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Quincy, 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Plus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Orlando,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Plus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Plus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Eltopia Communications,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Bharti Airtel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Five Star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 Systems,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Cenoplex,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Cenoplex,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 Lean,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Switch Tel,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Meorat Natan LLC d/b/a Universal 400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Transmedia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General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3-043-4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General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General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Boston, 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Elephant Talk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Millennium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Millennium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Millennium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North America Mobile,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Justice Technology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VarTec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Jamaica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North Atlantic Gateway,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North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Swisscom North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Richardson,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Jamaica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Pottstown,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Hayward,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IXC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 (1),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 (2),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Sunnyvale,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OH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Houston,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OH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Houston,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Asia Access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Dacom America, Inc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Manhattan,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Telenor Global Services A.S.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Japan Telecom Co.,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Piscataway,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Discount Telecommunication (IDT)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(1),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Allied Communication Holdings,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(2),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Allied Communication Holdings,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College Park (1),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Sita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Sita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College Park (2),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Sita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Homestead,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PanAmSat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(1),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TNZI USA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Westmont, 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NetNumber,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Francisco, CA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ABS-CBN Telecom, North America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Pacific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Compass Global,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(US),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(3),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(US),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(4),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(US),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(1),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(US),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Piscataway,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3-049-6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Irvine,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Diamond Link,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Teledirect Telecommunications Group,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Manhattan,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Melbourne,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214,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Oak Hill,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Services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 Lauderdale,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Point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Long Distance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Fresno,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Long Distance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Ft. Lauderdale,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Long Distance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Arktel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Sirius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Singapore Telecom USA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VarTec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WorldPort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WorldPort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Austin,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IXC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TECNet,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TECNet,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ASEAN Telecom,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Oakland,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ASEAN Telecom,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Laredo,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Iusatel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Staten Island,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T-Systems North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T-Systems North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T-Systems North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Elmsford,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MCI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Dial-Around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NuLink,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Wilton Manors,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Impsat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Arbinet-thexchange,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Staten Island,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Stratos Mobile Networks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 Systems,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 Systems,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 Systems,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Leesburg,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Iridium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Reston,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Iridium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Reston,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Iridium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VGM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Phoenix, AZ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Telecommunication Systems,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VarTec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3-055-4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Telecom, Ltd.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WorldPort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Fremont,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Teldelnort Communication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Jackson Heights,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Savontel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Rialto,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Innosys Communications,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Galaxy Telesyst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Simple Communications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American Alliance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Brewster,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ATC Teleports,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Brewster, WA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ATC Teleports,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Danmark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Miramar,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MediaTel Corporation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Coconut Grove,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Satellite Telecommunications Inc (INSATEL)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Madison, WI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Sacramento (3),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Las Vegas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North America Mobile,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Sacramento (5),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Las Vegas (2)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North America Mobile,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WorldHub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WorldHub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Justice Technology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I-21 USA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Arbinet,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White Plains,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Data Access America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Antonio,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ITC,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The Voice Box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Harp Trading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DCB International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USA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Bridgewater,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Quickdial,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USA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 North America Inc.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Anaheim, CA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Telmex International Ventures USA, Inc (DBA Telmex USA)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InternationalTalk.com,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InternationalTalk.com,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3-181-0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Houston,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Telscape International, Inc (DBA TSCP International, Inc.)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Telekey Network,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Fogg Mobile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 North America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Ashburn,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 North America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Unified Worldwide Transport,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NextCarrier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 Access, Inc (d/b/a Access international)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Boca Raton, FL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International Wholesale Services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Sherman Oaks (4),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Elmswood,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Global Connect Partners L.L.C.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(1), CA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New Zealand USA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 CA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New Zealand USA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Far East Gateway,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(2),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 (3),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Startec Global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 Telink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Antonio,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iLine,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Tricom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Honolulu, HI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Orchard Telecom/dba UTS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Piscataway,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Communication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(UK)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The Global TeleExchange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Diego,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Laredo,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TMEX USA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InternationalTalk.com,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Stockton,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InternationalTalk.com,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International Network Services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IDS Telcom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Arbinet Communication,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Global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Brooklyn,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World-Link,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World Discount Telecommunications, Inc (WDT)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Deutsche Telekom North America,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Vivavoip,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Oak Hill,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One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3-187-1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Global Connect Partners L.L.C.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ITXC Data Transport Services,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Tricom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Integration Services International (ISI)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Holmdale,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Sakon,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Ft. Lauderdale,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Wholesale Telecom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LC Communications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ITC,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Rockledge,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SuperTel Network,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Worldwide Communications Network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Longview,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 Communication International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Total Telecom International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Fusion Telecommunications International,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New Jersey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Telephone Marketing,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Telephone Marketing,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Houston,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AT&amp;T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Deutsche Telekom North America,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Anaheim, CA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Ameritech Global Gateway Services (AGGS)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Vertex Group,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Chicago, 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Vertex Group,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OneSuite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OneSuite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TNZI USA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Jersey City,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InterSviaz,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Global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Deutsche Telekom North America,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T-Systems North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Crossing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Charlotte, NC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BellSouth International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Portland, 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(USA) LLC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Boca Raton, FL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International Wholesale Services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Deliver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(USA)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Madison, WI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Sirius Telecommunications, Inc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Orbitel S.A. E.S.P.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3-193-3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Orbitel S.A. E.S.P.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(USA)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Novolink Communications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Verisign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Antonio,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Verisign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New World Telecom International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Netcom (USA) Operations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Temple Terrace (7),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TSI Telecommunication Services,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Latin Node,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Anaheim,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Crossing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Tampa,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Crossing Telecommunications,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ComoreTel Holdings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 USA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Group,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Hauppauge,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NetSat Express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Billerica, 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NetNumber,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Portland, OR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Ontus Telecommunications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Worcester, 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CTC Communications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Argentina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Telmex USA,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Plattsburgh,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American International Networks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Reston,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Discovery Telecommunications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(USA)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Corisat America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Halsey,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deltathree,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Herndon,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Equant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Communications,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Jaina Systems Network,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Boston, MA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Bridgeport Networks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Cedar Falls, 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PB Telco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IPIP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Telmex USA,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Jose,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Datek Systems,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3U Telecom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Arbinet-thexchange,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Mattoon, IL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Verisign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InternetExchange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Jose,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Aicent,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Ashburn,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Aicent,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Worldstar Telecom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3-199-1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Houston, TX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Touch-Tel USA, L.P.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 USA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Pompano Beach,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Business Group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France Telecom Long Distance USA,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Local Fiber,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MD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Wentzville, MO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 Lauderdale,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Trilogy International Enterprises,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Secure IP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Philadelphia, PA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Secure IP Telecom,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(3),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TNZI USA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Oak Hill, VA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France Telecom Long Distance USA,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Bharti Airtel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Tampa,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Tampa,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Newark, NJ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Teleglobe America,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Antonio,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Verisign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Overland Park, KS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Verisign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Dollar Phone Corp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Iris Wireless,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 (2),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Iris Wireless, LLC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Nashville, TN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Iris Wireless, LLC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Boca Raton, FL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Telefonica International Wholesale Services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Sunnyvale,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Houston,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Communications Corporation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MiNO Wireless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MiNO Wireless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(3),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MiNO Wireless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(4), CA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MiNO Wireless USA,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TransPacific 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Palm Bay,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214,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Orlando,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214,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Hubbing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United Hubbing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7779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Americas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7780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Hauppauge,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Globecomm Network Services Corp.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Miami, FL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Dba Next Telecommunication Inc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Telecom North America Mobile, Inc.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3-204-7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US Cambridge Group LLC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乌拉圭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MSCURU01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 Wireless Uruguay SA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CTI1, Montevideo Aguada (AXE10)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Administración nacional de Telecomunicaciones (ANTEL)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CTI2, Montevideo Unión (AXE10)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Administración nacional de Telecomunicaciones (ANTEL)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MSC-GSM/Montevideo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Administración nacional de Telecomunicaciones (ANTEL)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MSC-GSM/Montevideo 2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Administración nacional de Telecomunicaciones (ANTEL)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7-096-5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AXE 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Abiatar SA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乌兹别克斯坦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4-164-1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9505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Tashkent EWSD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UzInter Telecom (JSC Uzintel)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4-164-2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9506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Tashkent AXE-10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UzInter Telecom (JSC Uzintel)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4-164-3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9507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Tashkent NEAX-61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UzInter Telecom (JSC Uzintel)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瓦努阿图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10896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 Vila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Vanuatu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 Vila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Vanuatu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10899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Port-Vila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Vanuatu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10900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Port-Vila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Can'l Holding Limited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5-082-6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10902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Digical Pacific Ltd, Hong Kong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Vanuatu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5-082-7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10903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Ellouk, Port Vila, Vanuatu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Vanuatu Ltd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  <w:lang w:eastAsia="zh-CN"/>
              </w:rPr>
            </w:pPr>
            <w:r w:rsidRPr="004113C8">
              <w:rPr>
                <w:rFonts w:hint="eastAsia"/>
                <w:b/>
                <w:lang w:eastAsia="zh-CN"/>
              </w:rPr>
              <w:t>委内瑞拉（玻利瓦尔共和国）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Caracas, Los Palos Grandes ID#5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Telcel Celular, C.A.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Caracas - El Rosal (CR4)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Anónima Nacional Teléfonos de Venezuela (CANTV)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Caracas - CNT (CR3)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Anónima Nacional Teléfonos de Venezuela (CANTV)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Maracaibo (MB0)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Anónima Nacional Teléfonos de Venezuela (CANTV)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Caracas, Los Palos Grandes, ID #10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Telcel Celular, C.A.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 xml:space="preserve">Los Velázquez, Municipio Eulalia Buroz, Edo. </w:t>
            </w:r>
            <w:r w:rsidRPr="00322E2A">
              <w:rPr>
                <w:bCs/>
                <w:sz w:val="18"/>
                <w:szCs w:val="22"/>
                <w:lang w:val="fr-FR"/>
              </w:rPr>
              <w:t>Miranda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TESAM de Venezuela,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Parque Tecnológico Sartenejas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Corporación Digitel, C.A.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7-068-7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Estado Zulia - Mara 1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Infonet Redes de Información,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7-069-0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Anzoátegui, AMZMC001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7-069-1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14889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Caracas, ID#5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Telcel Celular, C.A.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7-069-2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Torre Mariara, El Rosal, Caracas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Telecomunicaciones NGTV, S.A. (new Global Telecom)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7-069-3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ANS_CCS (Vitcom), C.A.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Veninfotel Comunicaciones Vitcom, C.A.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7-069-4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Cracas - CNT - NDC00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Anónima Nacional Teléfonos de Venezuela (CANTV)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7-069-5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Avenida de Libertador, Caracas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Anónima Nacional Teléfonos de Venezuela (CANTV)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7-069-6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Miranda, Caracas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Venezuela,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7-069-7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Miranda, Caracas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Venezuela,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Av. Francisco de Miranda, Caracas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LDTeleCom Comunicaciones,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Av. Libertador, Caracas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Convergia Venezuela, SA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Av. Francisco de Miranda, Caracas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Convergia Venezuela, SA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14899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ANS_CCS, Caracas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Veninfotel Comunicaciones Vitcom,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Av. Los Leones y Carona Barquisimeto Estado Lara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Corporación Telemig CA (INTERCABLE)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Central AXE - CCS, ID39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Telcel Celular,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Caracas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Multiphone Venezuela C.A.</w:t>
            </w:r>
          </w:p>
        </w:tc>
      </w:tr>
      <w:tr w:rsidR="00A24081" w:rsidRPr="00544425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7-070-7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Barquisimeto - BTO - NDC00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Compañía Anónima Nacional Teléfonos de Venezuela (CANTV)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Caracas-LUR-NDC00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Telecomunicaciones Movilnet, 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Valencia-VAL-NDC00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Telecomunicaciones Movilnet, CA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STP_Caracas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Corporación Digitel,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STP_Valencia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Corporación Digitel, C.A.</w:t>
            </w:r>
          </w:p>
        </w:tc>
      </w:tr>
      <w:tr w:rsidR="00A24081" w:rsidRPr="00A2709F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Cantata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s-ES"/>
              </w:rPr>
            </w:pPr>
            <w:r w:rsidRPr="00A2709F">
              <w:rPr>
                <w:bCs/>
                <w:sz w:val="18"/>
                <w:szCs w:val="22"/>
                <w:lang w:val="es-ES"/>
              </w:rPr>
              <w:t>Veninfotel Comunicaciones Vitcom,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Caracas 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Soluciones Latincom,C.A.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SPS - CCS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VENEZOLANA,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SPS - MCY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VENEZOLANA, C.A.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7-100-0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15136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Nodo Principal, Código: GCCS1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TOP COMUNICATIONS ESTEGIA, C.A.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越南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9016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Ha Noi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9017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HCM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FPT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9019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HCM-IDD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Saigon Postel Corporation (SPT)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ISTP Ha Noi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9021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Alias Point Code for NGN Gateways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ISPT HCM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Danang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TDM Gateway Hanoi, AXE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TDM Gateway Danang, AXE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9026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TDM Gateway Ho Chi Minh, AXE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SCCP Gateway Hanoi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9028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SCCP Gateway Ho Chi Minh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9029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Signalling Transfer Point Gateway Hanoi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9030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Signalling Transfer Point Gateway Ho Chi Minh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HCM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Hanoi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Ho Chi Minh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4-205-2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9834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NGN Gateway Hanoi, HiE9200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9835</w:t>
            </w:r>
          </w:p>
        </w:tc>
        <w:tc>
          <w:tcPr>
            <w:tcW w:w="2640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NGN Gateway Ho Chi Minh, HiE9200 Exchange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Vietnam Posts and Telecommunications Corporation (VNPT)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STPHNI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GTMSC Hanoi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STPHCM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GTMSC HoChiMinh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也门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4-042-0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Sana'a ISC2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Yemen International Telecommunications Company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4-042-1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8529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STY GSM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Spacetel Yemen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4-042-2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8530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 GSM Exchange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SABA FON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4-042-3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8531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TeleYemen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4-042-4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8532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TeleYemen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TeleYemen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TeleYemen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TeleYemen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YEM-Unitel-1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Hits-Unitel-Y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YEM-Unitel-2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Hits-Unitel-Y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YEM-YTel-3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Y-Telecom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YEM-YTel-4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Y-Telecom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4-046-7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8567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YEM-YTel-5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Y-Telecom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赞比亚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6-090-0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13008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Lusaka Gateway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6-090-1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13009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…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Zamcell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6-090-2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13010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Lamya ITSC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Zamtel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6-090-3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13011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Server Room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Zambia</w:t>
            </w:r>
          </w:p>
        </w:tc>
      </w:tr>
      <w:tr w:rsidR="00A24081" w:rsidRPr="00322E2A" w:rsidTr="00D229A6">
        <w:trPr>
          <w:cantSplit/>
          <w:trHeight w:val="293"/>
        </w:trPr>
        <w:tc>
          <w:tcPr>
            <w:tcW w:w="9288" w:type="dxa"/>
            <w:gridSpan w:val="4"/>
            <w:shd w:val="clear" w:color="auto" w:fill="auto"/>
          </w:tcPr>
          <w:p w:rsidR="00A24081" w:rsidRPr="00322E2A" w:rsidRDefault="004113C8" w:rsidP="00D229A6">
            <w:pPr>
              <w:keepNext/>
              <w:tabs>
                <w:tab w:val="right" w:pos="1021"/>
                <w:tab w:val="left" w:pos="1701"/>
                <w:tab w:val="left" w:pos="2268"/>
              </w:tabs>
              <w:spacing w:before="240"/>
              <w:rPr>
                <w:b/>
              </w:rPr>
            </w:pPr>
            <w:r w:rsidRPr="004113C8">
              <w:rPr>
                <w:rFonts w:hint="eastAsia"/>
                <w:b/>
              </w:rPr>
              <w:t>津巴布韦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6-095-0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STP-202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Zimbabwe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6-095-1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Pockets Hill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6-095-2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Willowvale STP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TS(F150)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Gweru ITSC(AXE10)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ZWNET1A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NetOne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ZWNET1B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NetOne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ISC(C&amp;C08)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Pockets Hill 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13062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Gweru ITSC (C&amp;C08)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13063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</w:t>
            </w:r>
          </w:p>
        </w:tc>
        <w:tc>
          <w:tcPr>
            <w:tcW w:w="4009" w:type="dxa"/>
            <w:shd w:val="clear" w:color="auto" w:fill="auto"/>
          </w:tcPr>
          <w:p w:rsidR="00A24081" w:rsidRPr="00A2709F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en-US"/>
              </w:rPr>
            </w:pPr>
            <w:r w:rsidRPr="00A2709F">
              <w:rPr>
                <w:bCs/>
                <w:sz w:val="18"/>
                <w:szCs w:val="22"/>
                <w:lang w:val="en-US"/>
              </w:rPr>
              <w:t>Data Control Systems (1996)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6-097-0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13064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Willowvale GMSC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6-097-1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13065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STP1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Communications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6-097-2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13066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STP-148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Zimbabwe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6-097-3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13067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GMSC-148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Zimbabwe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6-097-4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13068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Africom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Africom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6-097-5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13069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Aquiva Wireless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Aquiva Wireless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6-097-6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13070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Aptics Trading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Aptics Trading (Pvt) ltd</w:t>
            </w:r>
          </w:p>
        </w:tc>
      </w:tr>
      <w:tr w:rsidR="00A24081" w:rsidRPr="00322E2A" w:rsidTr="00D229A6">
        <w:trPr>
          <w:cantSplit/>
          <w:trHeight w:val="240"/>
        </w:trPr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6-097-7</w:t>
            </w:r>
          </w:p>
        </w:tc>
        <w:tc>
          <w:tcPr>
            <w:tcW w:w="9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13071</w:t>
            </w:r>
          </w:p>
        </w:tc>
        <w:tc>
          <w:tcPr>
            <w:tcW w:w="2640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Pecus VoIP</w:t>
            </w:r>
          </w:p>
        </w:tc>
        <w:tc>
          <w:tcPr>
            <w:tcW w:w="4009" w:type="dxa"/>
            <w:shd w:val="clear" w:color="auto" w:fill="auto"/>
          </w:tcPr>
          <w:p w:rsidR="00A24081" w:rsidRPr="00322E2A" w:rsidRDefault="00A24081" w:rsidP="00D229A6">
            <w:pPr>
              <w:tabs>
                <w:tab w:val="right" w:pos="454"/>
              </w:tabs>
              <w:spacing w:before="40" w:after="40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Pecus Enterprises</w:t>
            </w:r>
          </w:p>
        </w:tc>
      </w:tr>
    </w:tbl>
    <w:p w:rsidR="00A24081" w:rsidRDefault="00A24081" w:rsidP="00A24081">
      <w:pPr>
        <w:pStyle w:val="Footnotesepar"/>
        <w:spacing w:before="0"/>
        <w:rPr>
          <w:sz w:val="18"/>
          <w:szCs w:val="18"/>
        </w:rPr>
      </w:pPr>
    </w:p>
    <w:p w:rsidR="00A24081" w:rsidRPr="008F34C1" w:rsidRDefault="00A24081" w:rsidP="00A24081">
      <w:pPr>
        <w:pStyle w:val="Footnotesepar"/>
        <w:spacing w:before="0"/>
        <w:rPr>
          <w:sz w:val="18"/>
          <w:szCs w:val="18"/>
        </w:rPr>
      </w:pPr>
    </w:p>
    <w:p w:rsidR="006A054B" w:rsidRPr="00FC31EF" w:rsidRDefault="006A054B" w:rsidP="006A054B">
      <w:pPr>
        <w:tabs>
          <w:tab w:val="clear" w:pos="567"/>
          <w:tab w:val="clear" w:pos="5387"/>
          <w:tab w:val="clear" w:pos="5954"/>
          <w:tab w:val="left" w:pos="284"/>
        </w:tabs>
        <w:spacing w:before="136"/>
        <w:rPr>
          <w:position w:val="6"/>
          <w:sz w:val="16"/>
          <w:szCs w:val="16"/>
          <w:lang w:val="fr-FR" w:eastAsia="zh-CN"/>
        </w:rPr>
      </w:pPr>
      <w:r w:rsidRPr="00FC31EF">
        <w:rPr>
          <w:position w:val="6"/>
          <w:sz w:val="16"/>
          <w:szCs w:val="16"/>
          <w:lang w:val="fr-FR" w:eastAsia="zh-CN"/>
        </w:rPr>
        <w:t>____________</w:t>
      </w:r>
    </w:p>
    <w:p w:rsidR="006A054B" w:rsidRPr="002E6DE3" w:rsidRDefault="006A054B" w:rsidP="006A054B">
      <w:pPr>
        <w:tabs>
          <w:tab w:val="clear" w:pos="1276"/>
          <w:tab w:val="clear" w:pos="1843"/>
          <w:tab w:val="clear" w:pos="5387"/>
          <w:tab w:val="clear" w:pos="5954"/>
        </w:tabs>
        <w:spacing w:before="40"/>
        <w:jc w:val="left"/>
        <w:rPr>
          <w:sz w:val="16"/>
          <w:szCs w:val="16"/>
          <w:lang w:val="fr-FR" w:eastAsia="zh-CN"/>
        </w:rPr>
      </w:pPr>
      <w:r>
        <w:rPr>
          <w:sz w:val="16"/>
          <w:szCs w:val="16"/>
          <w:lang w:val="fr-FR" w:eastAsia="zh-CN"/>
        </w:rPr>
        <w:t>ISPC</w:t>
      </w:r>
      <w:r>
        <w:rPr>
          <w:rFonts w:eastAsiaTheme="minorEastAsia" w:hint="eastAsia"/>
          <w:sz w:val="16"/>
          <w:szCs w:val="16"/>
          <w:lang w:val="fr-FR" w:eastAsia="zh-CN"/>
        </w:rPr>
        <w:t>：</w:t>
      </w:r>
      <w:r w:rsidRPr="00CC456F">
        <w:rPr>
          <w:sz w:val="16"/>
          <w:szCs w:val="16"/>
          <w:lang w:val="fr-FR" w:eastAsia="zh-CN"/>
        </w:rPr>
        <w:tab/>
      </w:r>
      <w:r>
        <w:rPr>
          <w:rFonts w:eastAsiaTheme="minorEastAsia" w:hint="eastAsia"/>
          <w:sz w:val="16"/>
          <w:szCs w:val="16"/>
          <w:lang w:val="fr-FR" w:eastAsia="zh-CN"/>
        </w:rPr>
        <w:t>国际信令点代码</w:t>
      </w:r>
    </w:p>
    <w:p w:rsidR="006A054B" w:rsidRPr="00C64F7B" w:rsidRDefault="006A054B" w:rsidP="006A054B">
      <w:pPr>
        <w:widowControl w:val="0"/>
        <w:rPr>
          <w:lang w:val="es-ES" w:eastAsia="zh-CN"/>
        </w:rPr>
      </w:pPr>
      <w:r w:rsidRPr="00C64F7B">
        <w:rPr>
          <w:lang w:val="es-ES" w:eastAsia="zh-CN"/>
        </w:rPr>
        <w:br w:type="page"/>
      </w:r>
    </w:p>
    <w:p w:rsidR="006A054B" w:rsidRPr="00503E2C" w:rsidRDefault="006A054B" w:rsidP="006A054B">
      <w:pPr>
        <w:rPr>
          <w:rFonts w:asciiTheme="minorHAnsi" w:hAnsiTheme="minorHAnsi"/>
          <w:lang w:eastAsia="zh-CN"/>
        </w:rPr>
      </w:pPr>
      <w:r w:rsidRPr="00F8027A">
        <w:rPr>
          <w:rFonts w:ascii="STKaiti" w:eastAsia="STKaiti" w:hAnsi="STKaiti" w:hint="eastAsia"/>
          <w:lang w:val="en-US" w:eastAsia="zh-CN"/>
        </w:rPr>
        <w:lastRenderedPageBreak/>
        <w:t>请返回给国际电联电信标准化局</w:t>
      </w:r>
      <w:r w:rsidRPr="00F8027A">
        <w:rPr>
          <w:rFonts w:ascii="STKaiti" w:eastAsia="STKaiti" w:hAnsi="STKaiti" w:hint="eastAsia"/>
          <w:lang w:val="es-ES" w:eastAsia="zh-CN"/>
        </w:rPr>
        <w:t xml:space="preserve"> </w:t>
      </w:r>
      <w:r w:rsidRPr="00F8027A">
        <w:rPr>
          <w:rFonts w:ascii="STKaiti" w:eastAsia="STKaiti" w:hAnsi="STKaiti" w:hint="eastAsia"/>
          <w:lang w:val="en-US" w:eastAsia="zh-CN"/>
        </w:rPr>
        <w:t>传真号码</w:t>
      </w:r>
      <w:r w:rsidRPr="00503E2C">
        <w:rPr>
          <w:rFonts w:asciiTheme="minorHAnsi" w:eastAsia="STKaiti" w:hAnsiTheme="minorHAnsi"/>
          <w:lang w:val="es-ES" w:eastAsia="zh-CN"/>
        </w:rPr>
        <w:t>：</w:t>
      </w:r>
      <w:r w:rsidRPr="00503E2C">
        <w:rPr>
          <w:rFonts w:asciiTheme="minorHAnsi" w:eastAsia="STKaiti" w:hAnsiTheme="minorHAnsi"/>
          <w:lang w:eastAsia="zh-CN"/>
        </w:rPr>
        <w:t xml:space="preserve">+41 22 730 5853 </w:t>
      </w:r>
      <w:r w:rsidRPr="00503E2C">
        <w:rPr>
          <w:rFonts w:asciiTheme="minorHAnsi" w:eastAsia="STKaiti" w:hAnsiTheme="minorHAnsi"/>
          <w:lang w:eastAsia="zh-CN"/>
        </w:rPr>
        <w:t>电子邮件：</w:t>
      </w:r>
      <w:r w:rsidRPr="00503E2C">
        <w:rPr>
          <w:rFonts w:asciiTheme="minorHAnsi" w:eastAsia="STKaiti" w:hAnsiTheme="minorHAnsi"/>
          <w:lang w:eastAsia="zh-CN"/>
        </w:rPr>
        <w:t>tsbtson@itu.int</w:t>
      </w:r>
    </w:p>
    <w:p w:rsidR="006A054B" w:rsidRDefault="006A054B" w:rsidP="006A054B">
      <w:pPr>
        <w:rPr>
          <w:lang w:eastAsia="zh-CN"/>
        </w:rPr>
      </w:pPr>
    </w:p>
    <w:p w:rsidR="006A054B" w:rsidRDefault="006A054B" w:rsidP="006A054B">
      <w:pPr>
        <w:rPr>
          <w:lang w:eastAsia="zh-CN"/>
        </w:rPr>
      </w:pPr>
    </w:p>
    <w:p w:rsidR="006A054B" w:rsidRPr="00314793" w:rsidRDefault="006A054B" w:rsidP="006A054B">
      <w:pPr>
        <w:jc w:val="center"/>
        <w:rPr>
          <w:b/>
          <w:bCs/>
          <w:lang w:val="de-CH" w:eastAsia="zh-CN"/>
        </w:rPr>
      </w:pPr>
      <w:r>
        <w:rPr>
          <w:rFonts w:hint="eastAsia"/>
          <w:b/>
          <w:bCs/>
          <w:lang w:val="de-CH" w:eastAsia="zh-CN"/>
        </w:rPr>
        <w:t>分配或撤销</w:t>
      </w:r>
      <w:r w:rsidRPr="00314793">
        <w:rPr>
          <w:rFonts w:hint="eastAsia"/>
          <w:b/>
          <w:bCs/>
          <w:lang w:val="de-CH" w:eastAsia="zh-CN"/>
        </w:rPr>
        <w:t>7</w:t>
      </w:r>
      <w:r w:rsidRPr="00314793">
        <w:rPr>
          <w:rFonts w:hint="eastAsia"/>
          <w:b/>
          <w:bCs/>
          <w:lang w:eastAsia="zh-CN"/>
        </w:rPr>
        <w:t>号信令系统国际信令点代码</w:t>
      </w:r>
      <w:r w:rsidRPr="00314793">
        <w:rPr>
          <w:rFonts w:hint="eastAsia"/>
          <w:b/>
          <w:bCs/>
          <w:lang w:val="de-CH" w:eastAsia="zh-CN"/>
        </w:rPr>
        <w:t>（</w:t>
      </w:r>
      <w:r w:rsidRPr="00314793">
        <w:rPr>
          <w:b/>
          <w:bCs/>
          <w:lang w:val="de-CH" w:eastAsia="zh-CN"/>
        </w:rPr>
        <w:t>ISPC</w:t>
      </w:r>
      <w:r w:rsidRPr="00314793">
        <w:rPr>
          <w:rFonts w:hint="eastAsia"/>
          <w:b/>
          <w:bCs/>
          <w:lang w:val="de-CH" w:eastAsia="zh-CN"/>
        </w:rPr>
        <w:t>）</w:t>
      </w:r>
      <w:r>
        <w:rPr>
          <w:rFonts w:hint="eastAsia"/>
          <w:b/>
          <w:bCs/>
          <w:lang w:val="de-CH" w:eastAsia="zh-CN"/>
        </w:rPr>
        <w:t>的通知</w:t>
      </w:r>
      <w:r w:rsidRPr="00314793">
        <w:rPr>
          <w:b/>
          <w:bCs/>
          <w:lang w:val="de-CH" w:eastAsia="zh-CN"/>
        </w:rPr>
        <w:br/>
      </w:r>
      <w:r w:rsidRPr="00314793">
        <w:rPr>
          <w:rFonts w:hint="eastAsia"/>
          <w:b/>
          <w:bCs/>
          <w:lang w:val="de-CH" w:eastAsia="zh-CN"/>
        </w:rPr>
        <w:t>（</w:t>
      </w:r>
      <w:r w:rsidRPr="00314793">
        <w:rPr>
          <w:rFonts w:hint="eastAsia"/>
          <w:b/>
          <w:bCs/>
          <w:lang w:eastAsia="zh-CN"/>
        </w:rPr>
        <w:t>根据</w:t>
      </w:r>
      <w:r w:rsidRPr="00314793">
        <w:rPr>
          <w:b/>
          <w:bCs/>
          <w:lang w:val="de-CH" w:eastAsia="zh-CN"/>
        </w:rPr>
        <w:t>ITU-T Q.708</w:t>
      </w:r>
      <w:r w:rsidRPr="00314793">
        <w:rPr>
          <w:rFonts w:hint="eastAsia"/>
          <w:b/>
          <w:bCs/>
          <w:lang w:eastAsia="zh-CN"/>
        </w:rPr>
        <w:t>建议书</w:t>
      </w:r>
      <w:r w:rsidRPr="00314793">
        <w:rPr>
          <w:rFonts w:hint="eastAsia"/>
          <w:b/>
          <w:bCs/>
          <w:lang w:val="de-CH" w:eastAsia="zh-CN"/>
        </w:rPr>
        <w:t>（</w:t>
      </w:r>
      <w:r w:rsidRPr="00314793">
        <w:rPr>
          <w:b/>
          <w:bCs/>
          <w:lang w:val="de-CH" w:eastAsia="zh-CN"/>
        </w:rPr>
        <w:t>03/</w:t>
      </w:r>
      <w:r w:rsidRPr="00314793">
        <w:rPr>
          <w:rFonts w:hint="eastAsia"/>
          <w:b/>
          <w:bCs/>
          <w:lang w:val="de-CH" w:eastAsia="zh-CN"/>
        </w:rPr>
        <w:t>19</w:t>
      </w:r>
      <w:r w:rsidRPr="00314793">
        <w:rPr>
          <w:b/>
          <w:bCs/>
          <w:lang w:val="de-CH" w:eastAsia="zh-CN"/>
        </w:rPr>
        <w:t>99</w:t>
      </w:r>
      <w:r w:rsidRPr="00314793">
        <w:rPr>
          <w:rFonts w:hint="eastAsia"/>
          <w:b/>
          <w:bCs/>
          <w:lang w:val="de-CH" w:eastAsia="zh-CN"/>
        </w:rPr>
        <w:t>））</w:t>
      </w:r>
    </w:p>
    <w:p w:rsidR="006A054B" w:rsidRDefault="006A054B" w:rsidP="006A054B">
      <w:pPr>
        <w:rPr>
          <w:lang w:eastAsia="zh-CN"/>
        </w:rPr>
      </w:pPr>
    </w:p>
    <w:p w:rsidR="006A054B" w:rsidRPr="00B24E68" w:rsidRDefault="006A054B" w:rsidP="006A054B">
      <w:pPr>
        <w:rPr>
          <w:rFonts w:ascii="STKaiti" w:eastAsia="STKaiti" w:hAnsi="STKaiti"/>
          <w:lang w:eastAsia="zh-CN"/>
        </w:rPr>
      </w:pPr>
      <w:r w:rsidRPr="00B24E68">
        <w:rPr>
          <w:rFonts w:ascii="STKaiti" w:eastAsia="STKaiti" w:hAnsi="STKaiti" w:hint="eastAsia"/>
          <w:lang w:eastAsia="zh-CN"/>
        </w:rPr>
        <w:t>本表用于通知电信标准化局主任自前次通知以来成员国已分配或</w:t>
      </w:r>
      <w:r w:rsidRPr="00503E2C">
        <w:rPr>
          <w:rFonts w:asciiTheme="minorHAnsi" w:eastAsia="STKaiti" w:hAnsiTheme="minorHAnsi"/>
          <w:lang w:eastAsia="zh-CN"/>
        </w:rPr>
        <w:t>撤销的</w:t>
      </w:r>
      <w:r w:rsidRPr="00503E2C">
        <w:rPr>
          <w:rFonts w:asciiTheme="minorHAnsi" w:eastAsia="STKaiti" w:hAnsiTheme="minorHAnsi"/>
          <w:lang w:eastAsia="zh-CN"/>
        </w:rPr>
        <w:t>ISPC</w:t>
      </w:r>
      <w:r w:rsidRPr="00B24E68">
        <w:rPr>
          <w:rFonts w:ascii="STKaiti" w:eastAsia="STKaiti" w:hAnsi="STKaiti" w:hint="eastAsia"/>
          <w:lang w:eastAsia="zh-CN"/>
        </w:rPr>
        <w:t>。</w:t>
      </w:r>
    </w:p>
    <w:p w:rsidR="006A054B" w:rsidRDefault="006A054B" w:rsidP="006A054B">
      <w:pPr>
        <w:rPr>
          <w:sz w:val="22"/>
          <w:lang w:eastAsia="zh-CN"/>
        </w:rPr>
      </w:pPr>
    </w:p>
    <w:p w:rsidR="006A054B" w:rsidRDefault="006A054B" w:rsidP="006A054B">
      <w:pPr>
        <w:rPr>
          <w:lang w:eastAsia="zh-CN"/>
        </w:rPr>
      </w:pPr>
      <w:r>
        <w:rPr>
          <w:rFonts w:hint="eastAsia"/>
          <w:lang w:eastAsia="zh-CN"/>
        </w:rPr>
        <w:t>国家</w:t>
      </w:r>
      <w:r>
        <w:rPr>
          <w:lang w:eastAsia="zh-CN"/>
        </w:rPr>
        <w:t>/</w:t>
      </w:r>
      <w:r>
        <w:rPr>
          <w:rFonts w:hint="eastAsia"/>
          <w:lang w:eastAsia="zh-CN"/>
        </w:rPr>
        <w:t>地区：</w:t>
      </w:r>
      <w:r>
        <w:rPr>
          <w:lang w:eastAsia="zh-CN"/>
        </w:rPr>
        <w:t xml:space="preserve"> __________________________________________________________________</w:t>
      </w:r>
      <w:r w:rsidR="00352E4D">
        <w:rPr>
          <w:lang w:eastAsia="zh-CN"/>
        </w:rPr>
        <w:t>_________</w:t>
      </w:r>
    </w:p>
    <w:p w:rsidR="006A054B" w:rsidRDefault="006A054B" w:rsidP="006A054B">
      <w:pPr>
        <w:rPr>
          <w:lang w:eastAsia="zh-CN"/>
        </w:rPr>
      </w:pPr>
      <w:r>
        <w:rPr>
          <w:rFonts w:hint="eastAsia"/>
          <w:lang w:eastAsia="zh-CN"/>
        </w:rPr>
        <w:t>成员国组织：</w:t>
      </w:r>
      <w:r>
        <w:rPr>
          <w:lang w:eastAsia="zh-CN"/>
        </w:rPr>
        <w:t xml:space="preserve"> _______________________________________________________</w:t>
      </w:r>
      <w:r w:rsidR="00FD4195">
        <w:rPr>
          <w:lang w:eastAsia="zh-CN"/>
        </w:rPr>
        <w:t>__________</w:t>
      </w:r>
      <w:r w:rsidR="00352E4D">
        <w:rPr>
          <w:lang w:eastAsia="zh-CN"/>
        </w:rPr>
        <w:t>_________</w:t>
      </w:r>
    </w:p>
    <w:p w:rsidR="006A054B" w:rsidRDefault="006A054B" w:rsidP="006A054B">
      <w:pPr>
        <w:rPr>
          <w:lang w:eastAsia="zh-CN"/>
        </w:rPr>
      </w:pPr>
      <w:r>
        <w:rPr>
          <w:rFonts w:hint="eastAsia"/>
          <w:lang w:eastAsia="zh-CN"/>
        </w:rPr>
        <w:t>成员国联系人：姓名：</w:t>
      </w:r>
      <w:r>
        <w:rPr>
          <w:lang w:eastAsia="zh-CN"/>
        </w:rPr>
        <w:t xml:space="preserve"> ________________________________________________</w:t>
      </w:r>
      <w:r w:rsidR="00FD4195">
        <w:rPr>
          <w:lang w:eastAsia="zh-CN"/>
        </w:rPr>
        <w:t>_________</w:t>
      </w:r>
      <w:r w:rsidR="00352E4D">
        <w:rPr>
          <w:lang w:eastAsia="zh-CN"/>
        </w:rPr>
        <w:t>_________</w:t>
      </w:r>
    </w:p>
    <w:p w:rsidR="006A054B" w:rsidRDefault="006A054B" w:rsidP="006A054B">
      <w:pPr>
        <w:tabs>
          <w:tab w:val="clear" w:pos="1276"/>
          <w:tab w:val="left" w:pos="1418"/>
        </w:tabs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地址：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______________________________________________</w:t>
      </w:r>
      <w:r w:rsidR="00FD4195">
        <w:rPr>
          <w:lang w:eastAsia="zh-CN"/>
        </w:rPr>
        <w:t>___________</w:t>
      </w:r>
      <w:r w:rsidR="00352E4D">
        <w:rPr>
          <w:lang w:eastAsia="zh-CN"/>
        </w:rPr>
        <w:t>_________</w:t>
      </w:r>
    </w:p>
    <w:p w:rsidR="006A054B" w:rsidRDefault="006A054B" w:rsidP="00FD419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______________________________________________</w:t>
      </w:r>
      <w:r w:rsidR="00FD4195">
        <w:rPr>
          <w:lang w:eastAsia="zh-CN"/>
        </w:rPr>
        <w:t>___________________________</w:t>
      </w:r>
      <w:r w:rsidR="00352E4D">
        <w:rPr>
          <w:lang w:eastAsia="zh-CN"/>
        </w:rPr>
        <w:t>________</w:t>
      </w:r>
    </w:p>
    <w:p w:rsidR="006A054B" w:rsidRDefault="006A054B" w:rsidP="006A054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电话：</w:t>
      </w:r>
      <w:r>
        <w:rPr>
          <w:lang w:eastAsia="zh-CN"/>
        </w:rPr>
        <w:t>________________________</w:t>
      </w:r>
      <w:r>
        <w:rPr>
          <w:rFonts w:hint="eastAsia"/>
          <w:lang w:eastAsia="zh-CN"/>
        </w:rPr>
        <w:t>传真：</w:t>
      </w:r>
      <w:r>
        <w:rPr>
          <w:lang w:eastAsia="zh-CN"/>
        </w:rPr>
        <w:t>_____________________________________</w:t>
      </w:r>
      <w:r w:rsidR="00352E4D">
        <w:rPr>
          <w:lang w:eastAsia="zh-CN"/>
        </w:rPr>
        <w:t>________</w:t>
      </w:r>
    </w:p>
    <w:p w:rsidR="006A054B" w:rsidRDefault="006A054B" w:rsidP="006A054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电子邮件：</w:t>
      </w:r>
      <w:r>
        <w:rPr>
          <w:lang w:eastAsia="zh-CN"/>
        </w:rPr>
        <w:t>_______________________________</w:t>
      </w:r>
      <w:r w:rsidR="00352E4D">
        <w:rPr>
          <w:lang w:eastAsia="zh-CN"/>
        </w:rPr>
        <w:t>________________________________________</w:t>
      </w:r>
    </w:p>
    <w:p w:rsidR="006A054B" w:rsidRDefault="006A054B" w:rsidP="006A054B">
      <w:pPr>
        <w:rPr>
          <w:lang w:eastAsia="zh-CN"/>
        </w:rPr>
      </w:pPr>
    </w:p>
    <w:p w:rsidR="006A054B" w:rsidRDefault="006A054B" w:rsidP="006A054B">
      <w:pPr>
        <w:rPr>
          <w:lang w:eastAsia="zh-CN"/>
        </w:rPr>
      </w:pPr>
    </w:p>
    <w:tbl>
      <w:tblPr>
        <w:tblW w:w="91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97"/>
        <w:gridCol w:w="3321"/>
        <w:gridCol w:w="1862"/>
      </w:tblGrid>
      <w:tr w:rsidR="006A054B" w:rsidTr="00352E4D">
        <w:trPr>
          <w:trHeight w:val="112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Pr="00352E4D" w:rsidRDefault="006A054B" w:rsidP="00A14D33">
            <w:pPr>
              <w:jc w:val="center"/>
              <w:rPr>
                <w:rFonts w:asciiTheme="minorHAnsi" w:hAnsiTheme="minorHAnsi"/>
                <w:i/>
                <w:sz w:val="22"/>
              </w:rPr>
            </w:pPr>
            <w:r w:rsidRPr="00352E4D">
              <w:rPr>
                <w:rFonts w:asciiTheme="minorHAnsi" w:eastAsia="STKaiti" w:hAnsiTheme="minorHAnsi"/>
              </w:rPr>
              <w:t>ISPC</w:t>
            </w: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jc w:val="center"/>
              <w:rPr>
                <w:rFonts w:ascii="Arial" w:hAnsi="Arial"/>
                <w:i/>
                <w:sz w:val="22"/>
              </w:rPr>
            </w:pPr>
            <w:r>
              <w:rPr>
                <w:rFonts w:ascii="STKaiti" w:eastAsia="STKaiti" w:hAnsi="STKaiti" w:hint="eastAsia"/>
                <w:lang w:eastAsia="zh-CN"/>
              </w:rPr>
              <w:t>信令点的唯一名称</w:t>
            </w:r>
          </w:p>
          <w:p w:rsidR="006A054B" w:rsidRDefault="006A054B" w:rsidP="00A14D33">
            <w:pPr>
              <w:jc w:val="center"/>
              <w:rPr>
                <w:rFonts w:ascii="Arial" w:hAnsi="Arial"/>
                <w:i/>
                <w:sz w:val="22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jc w:val="center"/>
              <w:rPr>
                <w:rFonts w:ascii="Arial" w:hAnsi="Arial"/>
                <w:i/>
                <w:sz w:val="22"/>
              </w:rPr>
            </w:pPr>
            <w:r>
              <w:rPr>
                <w:rFonts w:ascii="STKaiti" w:eastAsia="STKaiti" w:hAnsi="STKaiti" w:hint="eastAsia"/>
                <w:lang w:eastAsia="zh-CN"/>
              </w:rPr>
              <w:t>信令点运营商的名称</w:t>
            </w: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054B" w:rsidRPr="00B24E68" w:rsidRDefault="006A054B" w:rsidP="00A14D33">
            <w:pPr>
              <w:jc w:val="center"/>
              <w:rPr>
                <w:rFonts w:ascii="STKaiti" w:eastAsia="STKaiti" w:hAnsi="STKaiti"/>
                <w:sz w:val="22"/>
                <w:lang w:eastAsia="zh-CN"/>
              </w:rPr>
            </w:pPr>
            <w:r>
              <w:rPr>
                <w:rFonts w:ascii="STKaiti" w:eastAsia="STKaiti" w:hAnsi="STKaiti" w:hint="eastAsia"/>
                <w:lang w:eastAsia="zh-CN"/>
              </w:rPr>
              <w:t>该信令点根据</w:t>
            </w:r>
            <w:r w:rsidRPr="00352E4D">
              <w:rPr>
                <w:rFonts w:asciiTheme="minorHAnsi" w:eastAsia="STKaiti" w:hAnsiTheme="minorHAnsi"/>
                <w:lang w:eastAsia="zh-CN"/>
              </w:rPr>
              <w:t>第</w:t>
            </w:r>
            <w:r w:rsidRPr="00352E4D">
              <w:rPr>
                <w:rFonts w:asciiTheme="minorHAnsi" w:eastAsia="STKaiti" w:hAnsiTheme="minorHAnsi"/>
                <w:lang w:eastAsia="zh-CN"/>
              </w:rPr>
              <w:t>7.9</w:t>
            </w:r>
            <w:r>
              <w:rPr>
                <w:rFonts w:ascii="STKaiti" w:eastAsia="STKaiti" w:hAnsi="STKaiti" w:hint="eastAsia"/>
                <w:lang w:eastAsia="zh-CN"/>
              </w:rPr>
              <w:t>节将要投入运营所在的国家</w:t>
            </w:r>
            <w:r w:rsidRPr="00B24E68">
              <w:rPr>
                <w:rFonts w:ascii="STKaiti" w:eastAsia="STKaiti" w:hAnsi="STKaiti"/>
                <w:lang w:eastAsia="zh-CN"/>
              </w:rPr>
              <w:t>*</w:t>
            </w: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  <w:tr w:rsidR="006A054B" w:rsidTr="00352E4D">
        <w:trPr>
          <w:trHeight w:val="56"/>
        </w:trPr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2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54B" w:rsidRDefault="006A054B" w:rsidP="00A14D33">
            <w:pPr>
              <w:spacing w:before="0"/>
              <w:rPr>
                <w:rFonts w:ascii="Arial" w:hAnsi="Arial"/>
                <w:sz w:val="22"/>
                <w:lang w:eastAsia="zh-CN"/>
              </w:rPr>
            </w:pPr>
          </w:p>
        </w:tc>
      </w:tr>
    </w:tbl>
    <w:p w:rsidR="006A054B" w:rsidRDefault="006A054B" w:rsidP="006A054B">
      <w:pPr>
        <w:rPr>
          <w:rFonts w:ascii="Arial" w:hAnsi="Arial"/>
          <w:sz w:val="22"/>
          <w:lang w:eastAsia="zh-CN"/>
        </w:rPr>
      </w:pPr>
    </w:p>
    <w:p w:rsidR="006A054B" w:rsidRDefault="006A054B" w:rsidP="006A054B">
      <w:pPr>
        <w:tabs>
          <w:tab w:val="left" w:pos="284"/>
        </w:tabs>
        <w:rPr>
          <w:lang w:eastAsia="zh-CN"/>
        </w:rPr>
      </w:pPr>
      <w:r>
        <w:rPr>
          <w:lang w:eastAsia="zh-CN"/>
        </w:rPr>
        <w:t>*</w:t>
      </w:r>
      <w:r>
        <w:rPr>
          <w:lang w:eastAsia="zh-CN"/>
        </w:rPr>
        <w:tab/>
      </w:r>
      <w:r>
        <w:rPr>
          <w:rFonts w:hint="eastAsia"/>
          <w:lang w:eastAsia="zh-CN"/>
        </w:rPr>
        <w:t>只有适用第</w:t>
      </w:r>
      <w:r>
        <w:rPr>
          <w:rFonts w:hint="eastAsia"/>
          <w:lang w:eastAsia="zh-CN"/>
        </w:rPr>
        <w:t>7.9</w:t>
      </w:r>
      <w:r>
        <w:rPr>
          <w:rFonts w:hint="eastAsia"/>
          <w:lang w:eastAsia="zh-CN"/>
        </w:rPr>
        <w:t>节时才需填写。</w:t>
      </w:r>
    </w:p>
    <w:p w:rsidR="006A054B" w:rsidRPr="00561BF9" w:rsidRDefault="006A054B" w:rsidP="006A054B">
      <w:pPr>
        <w:jc w:val="center"/>
        <w:rPr>
          <w:b/>
          <w:bCs/>
          <w:sz w:val="18"/>
        </w:rPr>
      </w:pPr>
      <w:r>
        <w:rPr>
          <w:lang w:eastAsia="zh-CN"/>
        </w:rPr>
        <w:br w:type="page"/>
      </w:r>
      <w:r w:rsidRPr="00561BF9">
        <w:rPr>
          <w:rFonts w:hint="eastAsia"/>
          <w:b/>
          <w:bCs/>
          <w:lang w:eastAsia="zh-CN"/>
        </w:rPr>
        <w:lastRenderedPageBreak/>
        <w:t>修正</w:t>
      </w:r>
    </w:p>
    <w:p w:rsidR="006A054B" w:rsidRDefault="006A054B" w:rsidP="006A054B">
      <w:pPr>
        <w:rPr>
          <w:sz w:val="18"/>
        </w:rPr>
      </w:pPr>
    </w:p>
    <w:tbl>
      <w:tblPr>
        <w:tblW w:w="8754" w:type="dxa"/>
        <w:jc w:val="center"/>
        <w:tblLayout w:type="fixed"/>
        <w:tblLook w:val="04A0" w:firstRow="1" w:lastRow="0" w:firstColumn="1" w:lastColumn="0" w:noHBand="0" w:noVBand="1"/>
      </w:tblPr>
      <w:tblGrid>
        <w:gridCol w:w="2334"/>
        <w:gridCol w:w="2918"/>
        <w:gridCol w:w="3502"/>
      </w:tblGrid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54B" w:rsidRDefault="006A054B" w:rsidP="00A14D33">
            <w:pPr>
              <w:spacing w:before="60" w:after="6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  <w:lang w:eastAsia="zh-CN"/>
              </w:rPr>
              <w:t>修正编号</w:t>
            </w:r>
          </w:p>
        </w:tc>
        <w:tc>
          <w:tcPr>
            <w:tcW w:w="29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54B" w:rsidRDefault="006A054B" w:rsidP="00A14D33">
            <w:pPr>
              <w:spacing w:before="60" w:after="60"/>
              <w:jc w:val="center"/>
              <w:rPr>
                <w:b/>
                <w:sz w:val="18"/>
                <w:lang w:eastAsia="zh-CN"/>
              </w:rPr>
            </w:pPr>
            <w:r>
              <w:rPr>
                <w:rFonts w:hint="eastAsia"/>
                <w:b/>
                <w:sz w:val="18"/>
                <w:lang w:eastAsia="zh-CN"/>
              </w:rPr>
              <w:t>《操作公报》期号</w:t>
            </w:r>
          </w:p>
        </w:tc>
        <w:tc>
          <w:tcPr>
            <w:tcW w:w="35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A054B" w:rsidRDefault="006A054B" w:rsidP="00A14D33">
            <w:pPr>
              <w:spacing w:before="60" w:after="60"/>
              <w:jc w:val="center"/>
              <w:rPr>
                <w:b/>
                <w:sz w:val="18"/>
                <w:lang w:eastAsia="zh-CN"/>
              </w:rPr>
            </w:pPr>
            <w:r>
              <w:rPr>
                <w:rFonts w:hint="eastAsia"/>
                <w:b/>
                <w:sz w:val="18"/>
                <w:lang w:eastAsia="zh-CN"/>
              </w:rPr>
              <w:t>国家</w:t>
            </w: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  <w:tr w:rsidR="006A054B" w:rsidTr="00352E4D">
        <w:trPr>
          <w:cantSplit/>
          <w:trHeight w:val="365"/>
          <w:jc w:val="center"/>
        </w:trPr>
        <w:tc>
          <w:tcPr>
            <w:tcW w:w="23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A054B" w:rsidRDefault="006A054B" w:rsidP="00A14D3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9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  <w:tc>
          <w:tcPr>
            <w:tcW w:w="35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54B" w:rsidRDefault="006A054B" w:rsidP="00A14D33">
            <w:pPr>
              <w:rPr>
                <w:rFonts w:ascii="Arial" w:hAnsi="Arial"/>
                <w:sz w:val="18"/>
              </w:rPr>
            </w:pPr>
          </w:p>
        </w:tc>
      </w:tr>
    </w:tbl>
    <w:p w:rsidR="006A054B" w:rsidRDefault="006A054B" w:rsidP="006A054B">
      <w:pPr>
        <w:pStyle w:val="Reasons"/>
      </w:pPr>
    </w:p>
    <w:sectPr w:rsidR="006A054B" w:rsidSect="00757B20">
      <w:footerReference w:type="even" r:id="rId11"/>
      <w:footerReference w:type="default" r:id="rId12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9F5" w:rsidRDefault="00A759F5">
      <w:r>
        <w:separator/>
      </w:r>
    </w:p>
  </w:endnote>
  <w:endnote w:type="continuationSeparator" w:id="0">
    <w:p w:rsidR="00A759F5" w:rsidRDefault="00A7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9F5" w:rsidRPr="005C7B8C" w:rsidRDefault="00A759F5" w:rsidP="00A2709F">
    <w:pPr>
      <w:pStyle w:val="Footer"/>
      <w:tabs>
        <w:tab w:val="clear" w:pos="4703"/>
        <w:tab w:val="center" w:pos="4820"/>
      </w:tabs>
      <w:rPr>
        <w:rFonts w:asciiTheme="minorBidi" w:hAnsiTheme="minorBidi" w:cstheme="minorBidi"/>
        <w:lang w:val="en-US" w:eastAsia="zh-CN"/>
      </w:rPr>
    </w:pPr>
    <w:r>
      <w:rPr>
        <w:rFonts w:hint="eastAsia"/>
        <w:lang w:eastAsia="zh-CN"/>
      </w:rPr>
      <w:t>国际</w:t>
    </w:r>
    <w:r>
      <w:rPr>
        <w:lang w:eastAsia="zh-CN"/>
      </w:rPr>
      <w:t>电联</w:t>
    </w:r>
    <w:r w:rsidRPr="005C7B8C">
      <w:rPr>
        <w:rFonts w:asciiTheme="minorBidi" w:hAnsiTheme="minorBidi" w:cstheme="minorBidi"/>
        <w:lang w:eastAsia="zh-CN"/>
      </w:rPr>
      <w:t>《操作公报》第</w:t>
    </w:r>
    <w:r w:rsidRPr="00B82368">
      <w:rPr>
        <w:rFonts w:ascii="Arial" w:eastAsia="Times New Roman" w:hAnsi="Arial"/>
        <w:lang w:eastAsia="zh-CN"/>
      </w:rPr>
      <w:t>1109</w:t>
    </w:r>
    <w:r w:rsidRPr="005C7B8C">
      <w:rPr>
        <w:rFonts w:asciiTheme="minorBidi" w:hAnsiTheme="minorBidi" w:cstheme="minorBidi"/>
        <w:lang w:eastAsia="zh-CN"/>
      </w:rPr>
      <w:t>期</w:t>
    </w:r>
    <w:r w:rsidRPr="005C7B8C">
      <w:rPr>
        <w:rFonts w:asciiTheme="minorBidi" w:hAnsiTheme="minorBidi" w:cstheme="minorBidi"/>
        <w:lang w:eastAsia="zh-CN"/>
      </w:rPr>
      <w:tab/>
    </w:r>
    <w:r w:rsidRPr="005C7B8C">
      <w:rPr>
        <w:rFonts w:asciiTheme="minorBidi" w:hAnsiTheme="minorBidi" w:cstheme="minorBidi"/>
        <w:b/>
        <w:bCs/>
        <w:lang w:val="en-US" w:eastAsia="zh-CN"/>
      </w:rPr>
      <w:t xml:space="preserve">– </w:t>
    </w:r>
    <w:r w:rsidRPr="005C7B8C">
      <w:rPr>
        <w:rFonts w:asciiTheme="minorBidi" w:hAnsiTheme="minorBidi" w:cstheme="minorBidi"/>
        <w:b/>
        <w:bCs/>
        <w:lang w:val="en-US" w:eastAsia="zh-CN"/>
      </w:rPr>
      <w:fldChar w:fldCharType="begin"/>
    </w:r>
    <w:r w:rsidRPr="005C7B8C">
      <w:rPr>
        <w:rFonts w:asciiTheme="minorBidi" w:hAnsiTheme="minorBidi" w:cstheme="minorBidi"/>
        <w:b/>
        <w:bCs/>
        <w:lang w:val="en-US" w:eastAsia="zh-CN"/>
      </w:rPr>
      <w:instrText xml:space="preserve"> PAGE   \* MERGEFORMAT </w:instrText>
    </w:r>
    <w:r w:rsidRPr="005C7B8C">
      <w:rPr>
        <w:rFonts w:asciiTheme="minorBidi" w:hAnsiTheme="minorBidi" w:cstheme="minorBidi"/>
        <w:b/>
        <w:bCs/>
        <w:lang w:val="en-US" w:eastAsia="zh-CN"/>
      </w:rPr>
      <w:fldChar w:fldCharType="separate"/>
    </w:r>
    <w:r w:rsidR="000918D8">
      <w:rPr>
        <w:rFonts w:asciiTheme="minorBidi" w:hAnsiTheme="minorBidi" w:cstheme="minorBidi"/>
        <w:b/>
        <w:bCs/>
        <w:noProof/>
        <w:lang w:val="en-US" w:eastAsia="zh-CN"/>
      </w:rPr>
      <w:t>2</w:t>
    </w:r>
    <w:r w:rsidRPr="005C7B8C">
      <w:rPr>
        <w:rFonts w:asciiTheme="minorBidi" w:hAnsiTheme="minorBidi" w:cstheme="minorBidi"/>
        <w:b/>
        <w:bCs/>
        <w:noProof/>
        <w:lang w:val="en-US" w:eastAsia="zh-CN"/>
      </w:rPr>
      <w:fldChar w:fldCharType="end"/>
    </w:r>
    <w:r w:rsidRPr="005C7B8C">
      <w:rPr>
        <w:rFonts w:asciiTheme="minorBidi" w:hAnsiTheme="minorBidi" w:cstheme="minorBidi"/>
        <w:b/>
        <w:bCs/>
        <w:noProof/>
        <w:lang w:val="en-US" w:eastAsia="zh-CN"/>
      </w:rPr>
      <w:t xml:space="preserve"> –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9F5" w:rsidRPr="005C7B8C" w:rsidRDefault="00A759F5" w:rsidP="00A2709F">
    <w:pPr>
      <w:pStyle w:val="Footer"/>
      <w:tabs>
        <w:tab w:val="clear" w:pos="4703"/>
        <w:tab w:val="center" w:pos="4820"/>
      </w:tabs>
      <w:rPr>
        <w:lang w:val="en-US" w:eastAsia="zh-CN"/>
      </w:rPr>
    </w:pPr>
    <w:r>
      <w:rPr>
        <w:rFonts w:hint="eastAsia"/>
        <w:lang w:eastAsia="zh-CN"/>
      </w:rPr>
      <w:t>国际</w:t>
    </w:r>
    <w:r>
      <w:rPr>
        <w:lang w:eastAsia="zh-CN"/>
      </w:rPr>
      <w:t>电联</w:t>
    </w:r>
    <w:r w:rsidRPr="005C7B8C">
      <w:rPr>
        <w:rFonts w:asciiTheme="minorBidi" w:hAnsiTheme="minorBidi" w:cstheme="minorBidi"/>
        <w:lang w:eastAsia="zh-CN"/>
      </w:rPr>
      <w:t>《操作公报》第</w:t>
    </w:r>
    <w:r w:rsidRPr="00B82368">
      <w:rPr>
        <w:rFonts w:ascii="Arial" w:eastAsia="Times New Roman" w:hAnsi="Arial"/>
        <w:lang w:eastAsia="zh-CN"/>
      </w:rPr>
      <w:t>1109</w:t>
    </w:r>
    <w:r w:rsidRPr="005C7B8C">
      <w:rPr>
        <w:rFonts w:asciiTheme="minorBidi" w:hAnsiTheme="minorBidi" w:cstheme="minorBidi"/>
        <w:lang w:eastAsia="zh-CN"/>
      </w:rPr>
      <w:t>期</w:t>
    </w:r>
    <w:r w:rsidRPr="005C7B8C">
      <w:rPr>
        <w:rFonts w:asciiTheme="minorBidi" w:hAnsiTheme="minorBidi" w:cstheme="minorBidi"/>
        <w:lang w:eastAsia="zh-CN"/>
      </w:rPr>
      <w:tab/>
    </w:r>
    <w:r w:rsidRPr="005C7B8C">
      <w:rPr>
        <w:rFonts w:asciiTheme="minorBidi" w:hAnsiTheme="minorBidi" w:cstheme="minorBidi"/>
        <w:b/>
        <w:bCs/>
        <w:lang w:val="en-US" w:eastAsia="zh-CN"/>
      </w:rPr>
      <w:t xml:space="preserve">– </w:t>
    </w:r>
    <w:r w:rsidRPr="005C7B8C">
      <w:rPr>
        <w:rFonts w:asciiTheme="minorBidi" w:hAnsiTheme="minorBidi" w:cstheme="minorBidi"/>
        <w:b/>
        <w:bCs/>
        <w:lang w:val="en-US" w:eastAsia="zh-CN"/>
      </w:rPr>
      <w:fldChar w:fldCharType="begin"/>
    </w:r>
    <w:r w:rsidRPr="005C7B8C">
      <w:rPr>
        <w:rFonts w:asciiTheme="minorBidi" w:hAnsiTheme="minorBidi" w:cstheme="minorBidi"/>
        <w:b/>
        <w:bCs/>
        <w:lang w:val="en-US" w:eastAsia="zh-CN"/>
      </w:rPr>
      <w:instrText xml:space="preserve"> PAGE   \* MERGEFORMAT </w:instrText>
    </w:r>
    <w:r w:rsidRPr="005C7B8C">
      <w:rPr>
        <w:rFonts w:asciiTheme="minorBidi" w:hAnsiTheme="minorBidi" w:cstheme="minorBidi"/>
        <w:b/>
        <w:bCs/>
        <w:lang w:val="en-US" w:eastAsia="zh-CN"/>
      </w:rPr>
      <w:fldChar w:fldCharType="separate"/>
    </w:r>
    <w:r w:rsidR="000918D8">
      <w:rPr>
        <w:rFonts w:asciiTheme="minorBidi" w:hAnsiTheme="minorBidi" w:cstheme="minorBidi"/>
        <w:b/>
        <w:bCs/>
        <w:noProof/>
        <w:lang w:val="en-US" w:eastAsia="zh-CN"/>
      </w:rPr>
      <w:t>3</w:t>
    </w:r>
    <w:r w:rsidRPr="005C7B8C">
      <w:rPr>
        <w:rFonts w:asciiTheme="minorBidi" w:hAnsiTheme="minorBidi" w:cstheme="minorBidi"/>
        <w:b/>
        <w:bCs/>
        <w:noProof/>
        <w:lang w:val="en-US" w:eastAsia="zh-CN"/>
      </w:rPr>
      <w:fldChar w:fldCharType="end"/>
    </w:r>
    <w:r w:rsidRPr="005C7B8C">
      <w:rPr>
        <w:rFonts w:asciiTheme="minorBidi" w:hAnsiTheme="minorBidi" w:cstheme="minorBidi"/>
        <w:b/>
        <w:bCs/>
        <w:noProof/>
        <w:lang w:val="en-US" w:eastAsia="zh-CN"/>
      </w:rPr>
      <w:t xml:space="preserve">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9F5" w:rsidRDefault="00A759F5">
      <w:r>
        <w:separator/>
      </w:r>
    </w:p>
  </w:footnote>
  <w:footnote w:type="continuationSeparator" w:id="0">
    <w:p w:rsidR="00A759F5" w:rsidRDefault="00A75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9347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CF7E8BC4"/>
    <w:lvl w:ilvl="0">
      <w:numFmt w:val="bullet"/>
      <w:lvlText w:val="*"/>
      <w:lvlJc w:val="left"/>
      <w:pPr>
        <w:ind w:left="0" w:firstLine="0"/>
      </w:pPr>
    </w:lvl>
  </w:abstractNum>
  <w:abstractNum w:abstractNumId="2" w15:restartNumberingAfterBreak="0">
    <w:nsid w:val="02A3612A"/>
    <w:multiLevelType w:val="hybridMultilevel"/>
    <w:tmpl w:val="BF3034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BB51F8"/>
    <w:multiLevelType w:val="hybridMultilevel"/>
    <w:tmpl w:val="2B1088EC"/>
    <w:lvl w:ilvl="0" w:tplc="EED0273A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E45C9"/>
    <w:multiLevelType w:val="hybridMultilevel"/>
    <w:tmpl w:val="DA6E5406"/>
    <w:lvl w:ilvl="0" w:tplc="ACACE230">
      <w:start w:val="1"/>
      <w:numFmt w:val="upperLetter"/>
      <w:lvlText w:val="%1."/>
      <w:lvlJc w:val="left"/>
      <w:pPr>
        <w:ind w:left="180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A61FC"/>
    <w:multiLevelType w:val="hybridMultilevel"/>
    <w:tmpl w:val="411C3CEA"/>
    <w:lvl w:ilvl="0" w:tplc="30BAC2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4101B"/>
    <w:multiLevelType w:val="hybridMultilevel"/>
    <w:tmpl w:val="C3DEB1A8"/>
    <w:lvl w:ilvl="0" w:tplc="040C0003">
      <w:start w:val="4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2783E4F"/>
    <w:multiLevelType w:val="hybridMultilevel"/>
    <w:tmpl w:val="3E3E40C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0" w15:restartNumberingAfterBreak="0">
    <w:nsid w:val="17DB551D"/>
    <w:multiLevelType w:val="hybridMultilevel"/>
    <w:tmpl w:val="F432A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37EFD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A203A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D62F63"/>
    <w:multiLevelType w:val="hybridMultilevel"/>
    <w:tmpl w:val="46A0C6DC"/>
    <w:lvl w:ilvl="0" w:tplc="5734F838">
      <w:start w:val="1060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43ED4"/>
    <w:multiLevelType w:val="hybridMultilevel"/>
    <w:tmpl w:val="FC9ED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D6C5D"/>
    <w:multiLevelType w:val="hybridMultilevel"/>
    <w:tmpl w:val="0B66A8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72B1E"/>
    <w:multiLevelType w:val="hybridMultilevel"/>
    <w:tmpl w:val="05BE8EAC"/>
    <w:lvl w:ilvl="0" w:tplc="1E0C0B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1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E34FA"/>
    <w:multiLevelType w:val="hybridMultilevel"/>
    <w:tmpl w:val="70C264F2"/>
    <w:lvl w:ilvl="0" w:tplc="1848C51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9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091759"/>
    <w:multiLevelType w:val="hybridMultilevel"/>
    <w:tmpl w:val="F500CC56"/>
    <w:lvl w:ilvl="0" w:tplc="FBC08C3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969C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0C40B7D"/>
    <w:multiLevelType w:val="hybridMultilevel"/>
    <w:tmpl w:val="6C1E3BEC"/>
    <w:lvl w:ilvl="0" w:tplc="5EB823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A35DC"/>
    <w:multiLevelType w:val="hybridMultilevel"/>
    <w:tmpl w:val="52585742"/>
    <w:lvl w:ilvl="0" w:tplc="6226C14E">
      <w:start w:val="1"/>
      <w:numFmt w:val="lowerLetter"/>
      <w:lvlText w:val="%1)"/>
      <w:lvlJc w:val="left"/>
      <w:pPr>
        <w:ind w:left="453" w:hanging="360"/>
      </w:pPr>
    </w:lvl>
    <w:lvl w:ilvl="1" w:tplc="04090019">
      <w:start w:val="1"/>
      <w:numFmt w:val="lowerLetter"/>
      <w:lvlText w:val="%2."/>
      <w:lvlJc w:val="left"/>
      <w:pPr>
        <w:ind w:left="1173" w:hanging="360"/>
      </w:pPr>
    </w:lvl>
    <w:lvl w:ilvl="2" w:tplc="0409001B">
      <w:start w:val="1"/>
      <w:numFmt w:val="lowerRoman"/>
      <w:lvlText w:val="%3."/>
      <w:lvlJc w:val="right"/>
      <w:pPr>
        <w:ind w:left="1893" w:hanging="180"/>
      </w:pPr>
    </w:lvl>
    <w:lvl w:ilvl="3" w:tplc="0409000F">
      <w:start w:val="1"/>
      <w:numFmt w:val="decimal"/>
      <w:lvlText w:val="%4."/>
      <w:lvlJc w:val="left"/>
      <w:pPr>
        <w:ind w:left="2613" w:hanging="360"/>
      </w:pPr>
    </w:lvl>
    <w:lvl w:ilvl="4" w:tplc="04090019">
      <w:start w:val="1"/>
      <w:numFmt w:val="lowerLetter"/>
      <w:lvlText w:val="%5."/>
      <w:lvlJc w:val="left"/>
      <w:pPr>
        <w:ind w:left="3333" w:hanging="360"/>
      </w:pPr>
    </w:lvl>
    <w:lvl w:ilvl="5" w:tplc="0409001B">
      <w:start w:val="1"/>
      <w:numFmt w:val="lowerRoman"/>
      <w:lvlText w:val="%6."/>
      <w:lvlJc w:val="right"/>
      <w:pPr>
        <w:ind w:left="4053" w:hanging="180"/>
      </w:pPr>
    </w:lvl>
    <w:lvl w:ilvl="6" w:tplc="0409000F">
      <w:start w:val="1"/>
      <w:numFmt w:val="decimal"/>
      <w:lvlText w:val="%7."/>
      <w:lvlJc w:val="left"/>
      <w:pPr>
        <w:ind w:left="4773" w:hanging="360"/>
      </w:pPr>
    </w:lvl>
    <w:lvl w:ilvl="7" w:tplc="04090019">
      <w:start w:val="1"/>
      <w:numFmt w:val="lowerLetter"/>
      <w:lvlText w:val="%8."/>
      <w:lvlJc w:val="left"/>
      <w:pPr>
        <w:ind w:left="5493" w:hanging="360"/>
      </w:pPr>
    </w:lvl>
    <w:lvl w:ilvl="8" w:tplc="0409001B">
      <w:start w:val="1"/>
      <w:numFmt w:val="lowerRoman"/>
      <w:lvlText w:val="%9."/>
      <w:lvlJc w:val="right"/>
      <w:pPr>
        <w:ind w:left="6213" w:hanging="180"/>
      </w:pPr>
    </w:lvl>
  </w:abstractNum>
  <w:abstractNum w:abstractNumId="25" w15:restartNumberingAfterBreak="0">
    <w:nsid w:val="3BF02508"/>
    <w:multiLevelType w:val="hybridMultilevel"/>
    <w:tmpl w:val="5C4A121A"/>
    <w:lvl w:ilvl="0" w:tplc="31D060A0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B85F0A"/>
    <w:multiLevelType w:val="hybridMultilevel"/>
    <w:tmpl w:val="E2940E0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A8046C"/>
    <w:multiLevelType w:val="hybridMultilevel"/>
    <w:tmpl w:val="46F6D0D2"/>
    <w:lvl w:ilvl="0" w:tplc="B6BCD3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53217"/>
    <w:multiLevelType w:val="hybridMultilevel"/>
    <w:tmpl w:val="CE8C4FB4"/>
    <w:lvl w:ilvl="0" w:tplc="084804FE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A746B"/>
    <w:multiLevelType w:val="hybridMultilevel"/>
    <w:tmpl w:val="09D6DC0C"/>
    <w:lvl w:ilvl="0" w:tplc="040C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 w15:restartNumberingAfterBreak="0">
    <w:nsid w:val="4D43555F"/>
    <w:multiLevelType w:val="hybridMultilevel"/>
    <w:tmpl w:val="A8DA2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F6F53"/>
    <w:multiLevelType w:val="hybridMultilevel"/>
    <w:tmpl w:val="1D0A5768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91A3F"/>
    <w:multiLevelType w:val="hybridMultilevel"/>
    <w:tmpl w:val="E7E8527A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2895F21"/>
    <w:multiLevelType w:val="hybridMultilevel"/>
    <w:tmpl w:val="E42034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436DE"/>
    <w:multiLevelType w:val="hybridMultilevel"/>
    <w:tmpl w:val="89A6209C"/>
    <w:lvl w:ilvl="0" w:tplc="A8A43FF8">
      <w:start w:val="9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E6470"/>
    <w:multiLevelType w:val="hybridMultilevel"/>
    <w:tmpl w:val="D66A6120"/>
    <w:lvl w:ilvl="0" w:tplc="58F4FAF8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F0DAB"/>
    <w:multiLevelType w:val="hybridMultilevel"/>
    <w:tmpl w:val="06BE1A44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38" w15:restartNumberingAfterBreak="0">
    <w:nsid w:val="712B5B02"/>
    <w:multiLevelType w:val="hybridMultilevel"/>
    <w:tmpl w:val="54548D44"/>
    <w:lvl w:ilvl="0" w:tplc="918C50CE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C5317"/>
    <w:multiLevelType w:val="hybridMultilevel"/>
    <w:tmpl w:val="9A1A67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843E7"/>
    <w:multiLevelType w:val="hybridMultilevel"/>
    <w:tmpl w:val="BD9CC3E2"/>
    <w:lvl w:ilvl="0" w:tplc="0EF2D0FC">
      <w:numFmt w:val="bullet"/>
      <w:lvlText w:val="-"/>
      <w:lvlJc w:val="left"/>
      <w:pPr>
        <w:ind w:left="150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7DA86157"/>
    <w:multiLevelType w:val="hybridMultilevel"/>
    <w:tmpl w:val="27AEAC82"/>
    <w:lvl w:ilvl="0" w:tplc="040C0003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9"/>
  </w:num>
  <w:num w:numId="4">
    <w:abstractNumId w:val="0"/>
  </w:num>
  <w:num w:numId="5">
    <w:abstractNumId w:val="1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6">
    <w:abstractNumId w:val="17"/>
  </w:num>
  <w:num w:numId="7">
    <w:abstractNumId w:val="3"/>
  </w:num>
  <w:num w:numId="8">
    <w:abstractNumId w:val="38"/>
  </w:num>
  <w:num w:numId="9">
    <w:abstractNumId w:val="40"/>
  </w:num>
  <w:num w:numId="10">
    <w:abstractNumId w:val="5"/>
  </w:num>
  <w:num w:numId="11">
    <w:abstractNumId w:val="2"/>
  </w:num>
  <w:num w:numId="12">
    <w:abstractNumId w:val="15"/>
  </w:num>
  <w:num w:numId="13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6" w:hanging="360"/>
        </w:pPr>
        <w:rPr>
          <w:rFonts w:ascii="Symbol" w:hAnsi="Symbol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17">
    <w:abstractNumId w:val="19"/>
  </w:num>
  <w:num w:numId="18">
    <w:abstractNumId w:val="36"/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</w:num>
  <w:num w:numId="23">
    <w:abstractNumId w:val="7"/>
  </w:num>
  <w:num w:numId="24">
    <w:abstractNumId w:val="32"/>
  </w:num>
  <w:num w:numId="25">
    <w:abstractNumId w:val="26"/>
  </w:num>
  <w:num w:numId="26">
    <w:abstractNumId w:val="12"/>
  </w:num>
  <w:num w:numId="27">
    <w:abstractNumId w:val="10"/>
  </w:num>
  <w:num w:numId="28">
    <w:abstractNumId w:val="29"/>
  </w:num>
  <w:num w:numId="29">
    <w:abstractNumId w:val="30"/>
  </w:num>
  <w:num w:numId="30">
    <w:abstractNumId w:val="35"/>
  </w:num>
  <w:num w:numId="31">
    <w:abstractNumId w:val="11"/>
  </w:num>
  <w:num w:numId="32">
    <w:abstractNumId w:val="20"/>
  </w:num>
  <w:num w:numId="33">
    <w:abstractNumId w:val="28"/>
  </w:num>
  <w:num w:numId="34">
    <w:abstractNumId w:val="25"/>
  </w:num>
  <w:num w:numId="35">
    <w:abstractNumId w:val="1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3"/>
  </w:num>
  <w:num w:numId="39">
    <w:abstractNumId w:val="14"/>
  </w:num>
  <w:num w:numId="40">
    <w:abstractNumId w:val="22"/>
  </w:num>
  <w:num w:numId="41">
    <w:abstractNumId w:val="16"/>
  </w:num>
  <w:num w:numId="4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33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37"/>
  </w:num>
  <w:num w:numId="48">
    <w:abstractNumId w:val="41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Jianying">
    <w15:presenceInfo w15:providerId="AD" w15:userId="S-1-5-21-8740799-900759487-1415713722-145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42"/>
  <w:evenAndOddHeaders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B36"/>
    <w:rsid w:val="00000FF4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DC7"/>
    <w:rsid w:val="00004E01"/>
    <w:rsid w:val="00005A79"/>
    <w:rsid w:val="00005B6E"/>
    <w:rsid w:val="00005FBB"/>
    <w:rsid w:val="0000712A"/>
    <w:rsid w:val="000071FA"/>
    <w:rsid w:val="00007586"/>
    <w:rsid w:val="00007730"/>
    <w:rsid w:val="00007E8C"/>
    <w:rsid w:val="0001004A"/>
    <w:rsid w:val="000107A8"/>
    <w:rsid w:val="00010807"/>
    <w:rsid w:val="00010CCA"/>
    <w:rsid w:val="00010D6F"/>
    <w:rsid w:val="0001109F"/>
    <w:rsid w:val="000114E2"/>
    <w:rsid w:val="00012BA9"/>
    <w:rsid w:val="00012E06"/>
    <w:rsid w:val="000136BD"/>
    <w:rsid w:val="0001371D"/>
    <w:rsid w:val="00013949"/>
    <w:rsid w:val="00013FDF"/>
    <w:rsid w:val="00014025"/>
    <w:rsid w:val="00014125"/>
    <w:rsid w:val="000153F9"/>
    <w:rsid w:val="00015DF8"/>
    <w:rsid w:val="00016004"/>
    <w:rsid w:val="000169CF"/>
    <w:rsid w:val="00016F0D"/>
    <w:rsid w:val="00017637"/>
    <w:rsid w:val="00017CF9"/>
    <w:rsid w:val="000200B1"/>
    <w:rsid w:val="00020170"/>
    <w:rsid w:val="00020364"/>
    <w:rsid w:val="00020A03"/>
    <w:rsid w:val="00020B44"/>
    <w:rsid w:val="00020B61"/>
    <w:rsid w:val="00020E56"/>
    <w:rsid w:val="00020FC6"/>
    <w:rsid w:val="0002159C"/>
    <w:rsid w:val="00021CC1"/>
    <w:rsid w:val="000220D0"/>
    <w:rsid w:val="000229C4"/>
    <w:rsid w:val="0002470D"/>
    <w:rsid w:val="00024830"/>
    <w:rsid w:val="00024B07"/>
    <w:rsid w:val="0002574A"/>
    <w:rsid w:val="00025D8E"/>
    <w:rsid w:val="00025E62"/>
    <w:rsid w:val="0002602E"/>
    <w:rsid w:val="00026537"/>
    <w:rsid w:val="00026A8A"/>
    <w:rsid w:val="00026B14"/>
    <w:rsid w:val="00027527"/>
    <w:rsid w:val="00027C4D"/>
    <w:rsid w:val="00027F32"/>
    <w:rsid w:val="00027F84"/>
    <w:rsid w:val="00027FCD"/>
    <w:rsid w:val="0003020F"/>
    <w:rsid w:val="000303D5"/>
    <w:rsid w:val="000305E2"/>
    <w:rsid w:val="00030BEF"/>
    <w:rsid w:val="00030BF7"/>
    <w:rsid w:val="00031014"/>
    <w:rsid w:val="00031166"/>
    <w:rsid w:val="000311C7"/>
    <w:rsid w:val="00031768"/>
    <w:rsid w:val="00031CB0"/>
    <w:rsid w:val="00032061"/>
    <w:rsid w:val="00032120"/>
    <w:rsid w:val="00032B18"/>
    <w:rsid w:val="000330E2"/>
    <w:rsid w:val="0003486D"/>
    <w:rsid w:val="00034905"/>
    <w:rsid w:val="000351B9"/>
    <w:rsid w:val="000354CE"/>
    <w:rsid w:val="00035977"/>
    <w:rsid w:val="00035A42"/>
    <w:rsid w:val="000361BE"/>
    <w:rsid w:val="00036507"/>
    <w:rsid w:val="00036A10"/>
    <w:rsid w:val="00036D71"/>
    <w:rsid w:val="00037407"/>
    <w:rsid w:val="00040160"/>
    <w:rsid w:val="0004036D"/>
    <w:rsid w:val="00040639"/>
    <w:rsid w:val="00040DCC"/>
    <w:rsid w:val="00041498"/>
    <w:rsid w:val="00041772"/>
    <w:rsid w:val="000417A7"/>
    <w:rsid w:val="00041B2A"/>
    <w:rsid w:val="00041E9A"/>
    <w:rsid w:val="00042076"/>
    <w:rsid w:val="000424BA"/>
    <w:rsid w:val="000426CE"/>
    <w:rsid w:val="00042A2A"/>
    <w:rsid w:val="00042CD1"/>
    <w:rsid w:val="00042F61"/>
    <w:rsid w:val="00043328"/>
    <w:rsid w:val="000434CE"/>
    <w:rsid w:val="00043649"/>
    <w:rsid w:val="00043C6A"/>
    <w:rsid w:val="00043FC0"/>
    <w:rsid w:val="0004400A"/>
    <w:rsid w:val="0004426D"/>
    <w:rsid w:val="00044D71"/>
    <w:rsid w:val="00044F72"/>
    <w:rsid w:val="000456B1"/>
    <w:rsid w:val="00046529"/>
    <w:rsid w:val="000479FB"/>
    <w:rsid w:val="00047AC3"/>
    <w:rsid w:val="00047EAE"/>
    <w:rsid w:val="000504F2"/>
    <w:rsid w:val="000507F6"/>
    <w:rsid w:val="00050864"/>
    <w:rsid w:val="00050BA3"/>
    <w:rsid w:val="00050D55"/>
    <w:rsid w:val="00051208"/>
    <w:rsid w:val="00051213"/>
    <w:rsid w:val="00052378"/>
    <w:rsid w:val="000525C7"/>
    <w:rsid w:val="00052A14"/>
    <w:rsid w:val="00052BBD"/>
    <w:rsid w:val="00052C7B"/>
    <w:rsid w:val="00053431"/>
    <w:rsid w:val="00053467"/>
    <w:rsid w:val="00053E4F"/>
    <w:rsid w:val="00054197"/>
    <w:rsid w:val="0005450E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989"/>
    <w:rsid w:val="00056B5E"/>
    <w:rsid w:val="00057689"/>
    <w:rsid w:val="000577B0"/>
    <w:rsid w:val="00057A61"/>
    <w:rsid w:val="00057F0C"/>
    <w:rsid w:val="0006007B"/>
    <w:rsid w:val="00060133"/>
    <w:rsid w:val="00060A15"/>
    <w:rsid w:val="00060CAB"/>
    <w:rsid w:val="00061438"/>
    <w:rsid w:val="00061E61"/>
    <w:rsid w:val="0006267E"/>
    <w:rsid w:val="000630DA"/>
    <w:rsid w:val="000631E3"/>
    <w:rsid w:val="000634EA"/>
    <w:rsid w:val="000639F0"/>
    <w:rsid w:val="0006429E"/>
    <w:rsid w:val="00064E11"/>
    <w:rsid w:val="000654E8"/>
    <w:rsid w:val="000655E1"/>
    <w:rsid w:val="00065937"/>
    <w:rsid w:val="000662EA"/>
    <w:rsid w:val="00066FAE"/>
    <w:rsid w:val="0007057F"/>
    <w:rsid w:val="000706BF"/>
    <w:rsid w:val="00070BB5"/>
    <w:rsid w:val="00070BD4"/>
    <w:rsid w:val="00070C48"/>
    <w:rsid w:val="00071792"/>
    <w:rsid w:val="00071BF5"/>
    <w:rsid w:val="000721A6"/>
    <w:rsid w:val="0007240C"/>
    <w:rsid w:val="00073036"/>
    <w:rsid w:val="000731EE"/>
    <w:rsid w:val="00073F80"/>
    <w:rsid w:val="00074047"/>
    <w:rsid w:val="000746DD"/>
    <w:rsid w:val="00074AD3"/>
    <w:rsid w:val="00075191"/>
    <w:rsid w:val="00075248"/>
    <w:rsid w:val="00075A21"/>
    <w:rsid w:val="00075D35"/>
    <w:rsid w:val="00075E3D"/>
    <w:rsid w:val="00075FCD"/>
    <w:rsid w:val="00075FD3"/>
    <w:rsid w:val="00076007"/>
    <w:rsid w:val="000763E0"/>
    <w:rsid w:val="00076837"/>
    <w:rsid w:val="00077404"/>
    <w:rsid w:val="0008093B"/>
    <w:rsid w:val="000812D6"/>
    <w:rsid w:val="00081E45"/>
    <w:rsid w:val="0008290F"/>
    <w:rsid w:val="00082A34"/>
    <w:rsid w:val="00082A76"/>
    <w:rsid w:val="00082C77"/>
    <w:rsid w:val="000835B5"/>
    <w:rsid w:val="00083664"/>
    <w:rsid w:val="00083669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B23"/>
    <w:rsid w:val="00084D92"/>
    <w:rsid w:val="000854AF"/>
    <w:rsid w:val="00085802"/>
    <w:rsid w:val="00085C3C"/>
    <w:rsid w:val="00085C98"/>
    <w:rsid w:val="00085E9A"/>
    <w:rsid w:val="0008623A"/>
    <w:rsid w:val="0008629F"/>
    <w:rsid w:val="00086645"/>
    <w:rsid w:val="00086E13"/>
    <w:rsid w:val="000870A0"/>
    <w:rsid w:val="00087160"/>
    <w:rsid w:val="000871ED"/>
    <w:rsid w:val="000875FC"/>
    <w:rsid w:val="00087674"/>
    <w:rsid w:val="00087865"/>
    <w:rsid w:val="00087ABD"/>
    <w:rsid w:val="00087B51"/>
    <w:rsid w:val="0009006F"/>
    <w:rsid w:val="00090640"/>
    <w:rsid w:val="00090860"/>
    <w:rsid w:val="00090CE4"/>
    <w:rsid w:val="00091197"/>
    <w:rsid w:val="000918D8"/>
    <w:rsid w:val="00091C87"/>
    <w:rsid w:val="00091D1F"/>
    <w:rsid w:val="00092287"/>
    <w:rsid w:val="0009244C"/>
    <w:rsid w:val="000940E7"/>
    <w:rsid w:val="00094362"/>
    <w:rsid w:val="00094830"/>
    <w:rsid w:val="000953FD"/>
    <w:rsid w:val="00095571"/>
    <w:rsid w:val="00095C94"/>
    <w:rsid w:val="000968C6"/>
    <w:rsid w:val="0009738B"/>
    <w:rsid w:val="000978B0"/>
    <w:rsid w:val="00097D21"/>
    <w:rsid w:val="000A0985"/>
    <w:rsid w:val="000A0DF2"/>
    <w:rsid w:val="000A0FE1"/>
    <w:rsid w:val="000A110B"/>
    <w:rsid w:val="000A1A3D"/>
    <w:rsid w:val="000A1F79"/>
    <w:rsid w:val="000A2289"/>
    <w:rsid w:val="000A2475"/>
    <w:rsid w:val="000A2C6C"/>
    <w:rsid w:val="000A3A92"/>
    <w:rsid w:val="000A3DF2"/>
    <w:rsid w:val="000A48C1"/>
    <w:rsid w:val="000A4D64"/>
    <w:rsid w:val="000A4EDD"/>
    <w:rsid w:val="000A5071"/>
    <w:rsid w:val="000A588D"/>
    <w:rsid w:val="000A61AB"/>
    <w:rsid w:val="000A6408"/>
    <w:rsid w:val="000A7B09"/>
    <w:rsid w:val="000A7F2B"/>
    <w:rsid w:val="000A7FF6"/>
    <w:rsid w:val="000B010D"/>
    <w:rsid w:val="000B0247"/>
    <w:rsid w:val="000B0364"/>
    <w:rsid w:val="000B0CB1"/>
    <w:rsid w:val="000B2096"/>
    <w:rsid w:val="000B22DF"/>
    <w:rsid w:val="000B23CD"/>
    <w:rsid w:val="000B2545"/>
    <w:rsid w:val="000B2828"/>
    <w:rsid w:val="000B2991"/>
    <w:rsid w:val="000B3F89"/>
    <w:rsid w:val="000B4223"/>
    <w:rsid w:val="000B4624"/>
    <w:rsid w:val="000B4765"/>
    <w:rsid w:val="000B48B5"/>
    <w:rsid w:val="000B4B7A"/>
    <w:rsid w:val="000B4D8F"/>
    <w:rsid w:val="000B5D42"/>
    <w:rsid w:val="000B60A7"/>
    <w:rsid w:val="000B61AE"/>
    <w:rsid w:val="000B6288"/>
    <w:rsid w:val="000B71B4"/>
    <w:rsid w:val="000B7455"/>
    <w:rsid w:val="000B74B5"/>
    <w:rsid w:val="000C0567"/>
    <w:rsid w:val="000C0D1E"/>
    <w:rsid w:val="000C100C"/>
    <w:rsid w:val="000C1F56"/>
    <w:rsid w:val="000C219A"/>
    <w:rsid w:val="000C2E1F"/>
    <w:rsid w:val="000C2E2D"/>
    <w:rsid w:val="000C2FCD"/>
    <w:rsid w:val="000C3B60"/>
    <w:rsid w:val="000C40BE"/>
    <w:rsid w:val="000C52B1"/>
    <w:rsid w:val="000C569A"/>
    <w:rsid w:val="000C569B"/>
    <w:rsid w:val="000C5EB0"/>
    <w:rsid w:val="000C5F04"/>
    <w:rsid w:val="000C642A"/>
    <w:rsid w:val="000C6A47"/>
    <w:rsid w:val="000C7242"/>
    <w:rsid w:val="000C74BC"/>
    <w:rsid w:val="000C7B9F"/>
    <w:rsid w:val="000D016B"/>
    <w:rsid w:val="000D0201"/>
    <w:rsid w:val="000D06DA"/>
    <w:rsid w:val="000D0D1D"/>
    <w:rsid w:val="000D0F9E"/>
    <w:rsid w:val="000D13A6"/>
    <w:rsid w:val="000D278E"/>
    <w:rsid w:val="000D2F77"/>
    <w:rsid w:val="000D32C7"/>
    <w:rsid w:val="000D39F1"/>
    <w:rsid w:val="000D3DC8"/>
    <w:rsid w:val="000D48DF"/>
    <w:rsid w:val="000D4BBF"/>
    <w:rsid w:val="000D4D06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E85"/>
    <w:rsid w:val="000E323C"/>
    <w:rsid w:val="000E32A3"/>
    <w:rsid w:val="000E343E"/>
    <w:rsid w:val="000E3B3F"/>
    <w:rsid w:val="000E3C3D"/>
    <w:rsid w:val="000E3EB8"/>
    <w:rsid w:val="000E4776"/>
    <w:rsid w:val="000E56F7"/>
    <w:rsid w:val="000E65FD"/>
    <w:rsid w:val="000E67E7"/>
    <w:rsid w:val="000E6873"/>
    <w:rsid w:val="000E79E1"/>
    <w:rsid w:val="000E7F5A"/>
    <w:rsid w:val="000F0786"/>
    <w:rsid w:val="000F165B"/>
    <w:rsid w:val="000F2C7A"/>
    <w:rsid w:val="000F33EB"/>
    <w:rsid w:val="000F38C2"/>
    <w:rsid w:val="000F3902"/>
    <w:rsid w:val="000F3BC2"/>
    <w:rsid w:val="000F4586"/>
    <w:rsid w:val="000F4897"/>
    <w:rsid w:val="000F48F8"/>
    <w:rsid w:val="000F49CB"/>
    <w:rsid w:val="000F51AF"/>
    <w:rsid w:val="000F5213"/>
    <w:rsid w:val="000F524C"/>
    <w:rsid w:val="000F569C"/>
    <w:rsid w:val="000F58F6"/>
    <w:rsid w:val="000F66E9"/>
    <w:rsid w:val="000F672D"/>
    <w:rsid w:val="000F6B3A"/>
    <w:rsid w:val="000F6F40"/>
    <w:rsid w:val="000F77E4"/>
    <w:rsid w:val="000F7F50"/>
    <w:rsid w:val="001004D3"/>
    <w:rsid w:val="001005BE"/>
    <w:rsid w:val="001013E2"/>
    <w:rsid w:val="001019D2"/>
    <w:rsid w:val="0010244C"/>
    <w:rsid w:val="00102704"/>
    <w:rsid w:val="00102FF4"/>
    <w:rsid w:val="001030E3"/>
    <w:rsid w:val="00103755"/>
    <w:rsid w:val="00103987"/>
    <w:rsid w:val="0010412A"/>
    <w:rsid w:val="001053E1"/>
    <w:rsid w:val="001059BB"/>
    <w:rsid w:val="00106834"/>
    <w:rsid w:val="00106C38"/>
    <w:rsid w:val="0010707F"/>
    <w:rsid w:val="001076C0"/>
    <w:rsid w:val="00107908"/>
    <w:rsid w:val="00107CE4"/>
    <w:rsid w:val="00110085"/>
    <w:rsid w:val="00110302"/>
    <w:rsid w:val="00110853"/>
    <w:rsid w:val="001108C6"/>
    <w:rsid w:val="00110C62"/>
    <w:rsid w:val="00110F97"/>
    <w:rsid w:val="001112AC"/>
    <w:rsid w:val="00111874"/>
    <w:rsid w:val="0011189F"/>
    <w:rsid w:val="00111A0C"/>
    <w:rsid w:val="0011220D"/>
    <w:rsid w:val="001123C1"/>
    <w:rsid w:val="0011241F"/>
    <w:rsid w:val="00112A6A"/>
    <w:rsid w:val="00112C38"/>
    <w:rsid w:val="00112DF7"/>
    <w:rsid w:val="00113485"/>
    <w:rsid w:val="00113A12"/>
    <w:rsid w:val="00113AFB"/>
    <w:rsid w:val="00114132"/>
    <w:rsid w:val="00114806"/>
    <w:rsid w:val="001151D5"/>
    <w:rsid w:val="001151D7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0A5B"/>
    <w:rsid w:val="00120FDE"/>
    <w:rsid w:val="0012111A"/>
    <w:rsid w:val="001212CC"/>
    <w:rsid w:val="0012161B"/>
    <w:rsid w:val="0012183C"/>
    <w:rsid w:val="00121CD2"/>
    <w:rsid w:val="00121FA1"/>
    <w:rsid w:val="0012202B"/>
    <w:rsid w:val="001220A2"/>
    <w:rsid w:val="001222A6"/>
    <w:rsid w:val="001224C3"/>
    <w:rsid w:val="00122789"/>
    <w:rsid w:val="00122B53"/>
    <w:rsid w:val="00122E65"/>
    <w:rsid w:val="00123360"/>
    <w:rsid w:val="00123531"/>
    <w:rsid w:val="0012355F"/>
    <w:rsid w:val="00123667"/>
    <w:rsid w:val="00124BF9"/>
    <w:rsid w:val="00124CAF"/>
    <w:rsid w:val="00125221"/>
    <w:rsid w:val="0012550E"/>
    <w:rsid w:val="001260CC"/>
    <w:rsid w:val="00126577"/>
    <w:rsid w:val="001268C2"/>
    <w:rsid w:val="00127106"/>
    <w:rsid w:val="00127180"/>
    <w:rsid w:val="001272A5"/>
    <w:rsid w:val="00127F77"/>
    <w:rsid w:val="00130B30"/>
    <w:rsid w:val="001316B8"/>
    <w:rsid w:val="0013230B"/>
    <w:rsid w:val="0013289A"/>
    <w:rsid w:val="00132D77"/>
    <w:rsid w:val="00132DFA"/>
    <w:rsid w:val="0013318C"/>
    <w:rsid w:val="0013334D"/>
    <w:rsid w:val="001333AB"/>
    <w:rsid w:val="0013361B"/>
    <w:rsid w:val="00133CAF"/>
    <w:rsid w:val="00133E86"/>
    <w:rsid w:val="00134F46"/>
    <w:rsid w:val="001354C0"/>
    <w:rsid w:val="001356B2"/>
    <w:rsid w:val="0013579D"/>
    <w:rsid w:val="00136051"/>
    <w:rsid w:val="0013625F"/>
    <w:rsid w:val="0013652D"/>
    <w:rsid w:val="001365AE"/>
    <w:rsid w:val="001373CD"/>
    <w:rsid w:val="00137595"/>
    <w:rsid w:val="00137A3F"/>
    <w:rsid w:val="00137EE5"/>
    <w:rsid w:val="0014032F"/>
    <w:rsid w:val="001404FE"/>
    <w:rsid w:val="00140AA7"/>
    <w:rsid w:val="00140C60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94E"/>
    <w:rsid w:val="00142DC8"/>
    <w:rsid w:val="0014308F"/>
    <w:rsid w:val="00143222"/>
    <w:rsid w:val="00143B28"/>
    <w:rsid w:val="0014408F"/>
    <w:rsid w:val="00144F58"/>
    <w:rsid w:val="0014523B"/>
    <w:rsid w:val="00145B6F"/>
    <w:rsid w:val="0014665D"/>
    <w:rsid w:val="0014702E"/>
    <w:rsid w:val="00147473"/>
    <w:rsid w:val="00147AA8"/>
    <w:rsid w:val="00147D4D"/>
    <w:rsid w:val="00147E25"/>
    <w:rsid w:val="0015033F"/>
    <w:rsid w:val="00150698"/>
    <w:rsid w:val="001508D6"/>
    <w:rsid w:val="00150A5D"/>
    <w:rsid w:val="00150DA5"/>
    <w:rsid w:val="001510E1"/>
    <w:rsid w:val="001514D5"/>
    <w:rsid w:val="001514F2"/>
    <w:rsid w:val="0015160C"/>
    <w:rsid w:val="0015164C"/>
    <w:rsid w:val="0015197C"/>
    <w:rsid w:val="001523DB"/>
    <w:rsid w:val="0015364A"/>
    <w:rsid w:val="001538FE"/>
    <w:rsid w:val="00153A35"/>
    <w:rsid w:val="00153B41"/>
    <w:rsid w:val="00153C60"/>
    <w:rsid w:val="00153EFA"/>
    <w:rsid w:val="0015441C"/>
    <w:rsid w:val="001551CB"/>
    <w:rsid w:val="00155386"/>
    <w:rsid w:val="00155E8B"/>
    <w:rsid w:val="001566C1"/>
    <w:rsid w:val="00156C0B"/>
    <w:rsid w:val="001577EB"/>
    <w:rsid w:val="00157964"/>
    <w:rsid w:val="00160377"/>
    <w:rsid w:val="001609D7"/>
    <w:rsid w:val="00160E2B"/>
    <w:rsid w:val="00161754"/>
    <w:rsid w:val="00161906"/>
    <w:rsid w:val="00162709"/>
    <w:rsid w:val="00162952"/>
    <w:rsid w:val="00162D80"/>
    <w:rsid w:val="0016336B"/>
    <w:rsid w:val="00163423"/>
    <w:rsid w:val="0016401B"/>
    <w:rsid w:val="00164334"/>
    <w:rsid w:val="00164345"/>
    <w:rsid w:val="001650CB"/>
    <w:rsid w:val="00165164"/>
    <w:rsid w:val="00165299"/>
    <w:rsid w:val="001653D3"/>
    <w:rsid w:val="00165AE2"/>
    <w:rsid w:val="00165C91"/>
    <w:rsid w:val="00166A9C"/>
    <w:rsid w:val="00166EAF"/>
    <w:rsid w:val="001674EF"/>
    <w:rsid w:val="0017000B"/>
    <w:rsid w:val="00170528"/>
    <w:rsid w:val="00170C80"/>
    <w:rsid w:val="00170F0F"/>
    <w:rsid w:val="00170FCA"/>
    <w:rsid w:val="001710D6"/>
    <w:rsid w:val="001710E8"/>
    <w:rsid w:val="0017147E"/>
    <w:rsid w:val="00171BF1"/>
    <w:rsid w:val="00171E02"/>
    <w:rsid w:val="0017218F"/>
    <w:rsid w:val="00172245"/>
    <w:rsid w:val="0017261A"/>
    <w:rsid w:val="00172804"/>
    <w:rsid w:val="00172BEB"/>
    <w:rsid w:val="001730D8"/>
    <w:rsid w:val="00173532"/>
    <w:rsid w:val="0017490C"/>
    <w:rsid w:val="00175386"/>
    <w:rsid w:val="001755D8"/>
    <w:rsid w:val="001763E7"/>
    <w:rsid w:val="001765CE"/>
    <w:rsid w:val="00177C8A"/>
    <w:rsid w:val="00177CD9"/>
    <w:rsid w:val="00177E55"/>
    <w:rsid w:val="00180473"/>
    <w:rsid w:val="001804B1"/>
    <w:rsid w:val="00180843"/>
    <w:rsid w:val="0018297E"/>
    <w:rsid w:val="00182CF2"/>
    <w:rsid w:val="00183ADE"/>
    <w:rsid w:val="00183C2F"/>
    <w:rsid w:val="00183D83"/>
    <w:rsid w:val="00183F0D"/>
    <w:rsid w:val="00184689"/>
    <w:rsid w:val="00184EAA"/>
    <w:rsid w:val="00184FA3"/>
    <w:rsid w:val="0018509F"/>
    <w:rsid w:val="001850E6"/>
    <w:rsid w:val="00185CA5"/>
    <w:rsid w:val="00185D8B"/>
    <w:rsid w:val="0018677E"/>
    <w:rsid w:val="001867B9"/>
    <w:rsid w:val="001868CB"/>
    <w:rsid w:val="00186F29"/>
    <w:rsid w:val="00187129"/>
    <w:rsid w:val="001873CB"/>
    <w:rsid w:val="00187628"/>
    <w:rsid w:val="00187645"/>
    <w:rsid w:val="001878B9"/>
    <w:rsid w:val="001904BF"/>
    <w:rsid w:val="001906B8"/>
    <w:rsid w:val="00191F9C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69D"/>
    <w:rsid w:val="00195D71"/>
    <w:rsid w:val="00196652"/>
    <w:rsid w:val="00197302"/>
    <w:rsid w:val="00197655"/>
    <w:rsid w:val="00197E3E"/>
    <w:rsid w:val="001A05C5"/>
    <w:rsid w:val="001A06D8"/>
    <w:rsid w:val="001A07D7"/>
    <w:rsid w:val="001A0ACD"/>
    <w:rsid w:val="001A0BEE"/>
    <w:rsid w:val="001A1502"/>
    <w:rsid w:val="001A158C"/>
    <w:rsid w:val="001A1DD2"/>
    <w:rsid w:val="001A1F7F"/>
    <w:rsid w:val="001A2012"/>
    <w:rsid w:val="001A2799"/>
    <w:rsid w:val="001A2A19"/>
    <w:rsid w:val="001A31DF"/>
    <w:rsid w:val="001A32C7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76A"/>
    <w:rsid w:val="001A4FCF"/>
    <w:rsid w:val="001A52D5"/>
    <w:rsid w:val="001A5467"/>
    <w:rsid w:val="001A5491"/>
    <w:rsid w:val="001A5650"/>
    <w:rsid w:val="001A5A80"/>
    <w:rsid w:val="001A5DF3"/>
    <w:rsid w:val="001A5E61"/>
    <w:rsid w:val="001A5F6B"/>
    <w:rsid w:val="001A5FA6"/>
    <w:rsid w:val="001A6474"/>
    <w:rsid w:val="001A6975"/>
    <w:rsid w:val="001A6DBA"/>
    <w:rsid w:val="001A7779"/>
    <w:rsid w:val="001B1723"/>
    <w:rsid w:val="001B210F"/>
    <w:rsid w:val="001B2B7E"/>
    <w:rsid w:val="001B2CD6"/>
    <w:rsid w:val="001B3318"/>
    <w:rsid w:val="001B3386"/>
    <w:rsid w:val="001B34D3"/>
    <w:rsid w:val="001B3545"/>
    <w:rsid w:val="001B412B"/>
    <w:rsid w:val="001B4656"/>
    <w:rsid w:val="001B4B05"/>
    <w:rsid w:val="001B4BF7"/>
    <w:rsid w:val="001B5598"/>
    <w:rsid w:val="001B56A3"/>
    <w:rsid w:val="001B5A04"/>
    <w:rsid w:val="001B5E1E"/>
    <w:rsid w:val="001B611A"/>
    <w:rsid w:val="001B6283"/>
    <w:rsid w:val="001B7013"/>
    <w:rsid w:val="001B71AA"/>
    <w:rsid w:val="001B7203"/>
    <w:rsid w:val="001B74BF"/>
    <w:rsid w:val="001B7891"/>
    <w:rsid w:val="001B7899"/>
    <w:rsid w:val="001B79A8"/>
    <w:rsid w:val="001B7F2A"/>
    <w:rsid w:val="001C0055"/>
    <w:rsid w:val="001C0B01"/>
    <w:rsid w:val="001C0F7F"/>
    <w:rsid w:val="001C1283"/>
    <w:rsid w:val="001C193C"/>
    <w:rsid w:val="001C1947"/>
    <w:rsid w:val="001C1B0C"/>
    <w:rsid w:val="001C1C67"/>
    <w:rsid w:val="001C27D9"/>
    <w:rsid w:val="001C2812"/>
    <w:rsid w:val="001C2A98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836"/>
    <w:rsid w:val="001C5FF9"/>
    <w:rsid w:val="001C66EA"/>
    <w:rsid w:val="001C6ABE"/>
    <w:rsid w:val="001C6EBA"/>
    <w:rsid w:val="001C70AB"/>
    <w:rsid w:val="001C76D7"/>
    <w:rsid w:val="001C7A96"/>
    <w:rsid w:val="001D0FFC"/>
    <w:rsid w:val="001D14B9"/>
    <w:rsid w:val="001D1691"/>
    <w:rsid w:val="001D2B0D"/>
    <w:rsid w:val="001D3DB0"/>
    <w:rsid w:val="001D3F38"/>
    <w:rsid w:val="001D4010"/>
    <w:rsid w:val="001D4188"/>
    <w:rsid w:val="001D541C"/>
    <w:rsid w:val="001D65E8"/>
    <w:rsid w:val="001D6D56"/>
    <w:rsid w:val="001D6DBE"/>
    <w:rsid w:val="001D7DC1"/>
    <w:rsid w:val="001E01C0"/>
    <w:rsid w:val="001E04FD"/>
    <w:rsid w:val="001E0DE8"/>
    <w:rsid w:val="001E0F06"/>
    <w:rsid w:val="001E0FEF"/>
    <w:rsid w:val="001E1732"/>
    <w:rsid w:val="001E1B7D"/>
    <w:rsid w:val="001E1B8E"/>
    <w:rsid w:val="001E29DE"/>
    <w:rsid w:val="001E2D9D"/>
    <w:rsid w:val="001E3258"/>
    <w:rsid w:val="001E3A44"/>
    <w:rsid w:val="001E4097"/>
    <w:rsid w:val="001E459B"/>
    <w:rsid w:val="001E474C"/>
    <w:rsid w:val="001E4B41"/>
    <w:rsid w:val="001E4DD0"/>
    <w:rsid w:val="001E5789"/>
    <w:rsid w:val="001E622F"/>
    <w:rsid w:val="001E6D08"/>
    <w:rsid w:val="001E6E98"/>
    <w:rsid w:val="001E71B2"/>
    <w:rsid w:val="001E78DC"/>
    <w:rsid w:val="001E7E80"/>
    <w:rsid w:val="001E7F7D"/>
    <w:rsid w:val="001F0B30"/>
    <w:rsid w:val="001F0BFC"/>
    <w:rsid w:val="001F0D70"/>
    <w:rsid w:val="001F0EB3"/>
    <w:rsid w:val="001F19F3"/>
    <w:rsid w:val="001F1E5F"/>
    <w:rsid w:val="001F214E"/>
    <w:rsid w:val="001F280A"/>
    <w:rsid w:val="001F2E7C"/>
    <w:rsid w:val="001F2F34"/>
    <w:rsid w:val="001F32F7"/>
    <w:rsid w:val="001F34E6"/>
    <w:rsid w:val="001F3885"/>
    <w:rsid w:val="001F3F72"/>
    <w:rsid w:val="001F429B"/>
    <w:rsid w:val="001F42DC"/>
    <w:rsid w:val="001F4704"/>
    <w:rsid w:val="001F4852"/>
    <w:rsid w:val="001F49DA"/>
    <w:rsid w:val="001F560B"/>
    <w:rsid w:val="001F5D8F"/>
    <w:rsid w:val="001F60FF"/>
    <w:rsid w:val="001F6567"/>
    <w:rsid w:val="001F663A"/>
    <w:rsid w:val="001F69FD"/>
    <w:rsid w:val="001F7344"/>
    <w:rsid w:val="001F7FEF"/>
    <w:rsid w:val="0020071A"/>
    <w:rsid w:val="00200730"/>
    <w:rsid w:val="00200827"/>
    <w:rsid w:val="00200B53"/>
    <w:rsid w:val="002012A5"/>
    <w:rsid w:val="00201704"/>
    <w:rsid w:val="00202536"/>
    <w:rsid w:val="00202ABD"/>
    <w:rsid w:val="00202CF2"/>
    <w:rsid w:val="00202F51"/>
    <w:rsid w:val="0020369C"/>
    <w:rsid w:val="00203EB1"/>
    <w:rsid w:val="00203F90"/>
    <w:rsid w:val="0020438B"/>
    <w:rsid w:val="0020453B"/>
    <w:rsid w:val="002046C0"/>
    <w:rsid w:val="00205184"/>
    <w:rsid w:val="00205F2F"/>
    <w:rsid w:val="00206CAE"/>
    <w:rsid w:val="00206F01"/>
    <w:rsid w:val="002070CB"/>
    <w:rsid w:val="00207123"/>
    <w:rsid w:val="002076D7"/>
    <w:rsid w:val="002101C3"/>
    <w:rsid w:val="00210A9F"/>
    <w:rsid w:val="00210B46"/>
    <w:rsid w:val="002116DC"/>
    <w:rsid w:val="0021191A"/>
    <w:rsid w:val="00211AAF"/>
    <w:rsid w:val="00212204"/>
    <w:rsid w:val="0021275D"/>
    <w:rsid w:val="002129DF"/>
    <w:rsid w:val="00212DB5"/>
    <w:rsid w:val="002132A7"/>
    <w:rsid w:val="002139E0"/>
    <w:rsid w:val="00213ED1"/>
    <w:rsid w:val="00213F3B"/>
    <w:rsid w:val="00214082"/>
    <w:rsid w:val="0021514F"/>
    <w:rsid w:val="002154E4"/>
    <w:rsid w:val="00216184"/>
    <w:rsid w:val="00216B53"/>
    <w:rsid w:val="00216E1E"/>
    <w:rsid w:val="00216FCD"/>
    <w:rsid w:val="002170B2"/>
    <w:rsid w:val="00217321"/>
    <w:rsid w:val="00217931"/>
    <w:rsid w:val="00217F5B"/>
    <w:rsid w:val="00220108"/>
    <w:rsid w:val="002207B1"/>
    <w:rsid w:val="00220989"/>
    <w:rsid w:val="00220ACE"/>
    <w:rsid w:val="00220E61"/>
    <w:rsid w:val="00220EE8"/>
    <w:rsid w:val="00221D54"/>
    <w:rsid w:val="00221F26"/>
    <w:rsid w:val="00221F66"/>
    <w:rsid w:val="0022219C"/>
    <w:rsid w:val="002225FA"/>
    <w:rsid w:val="00222727"/>
    <w:rsid w:val="002228E6"/>
    <w:rsid w:val="00222EB5"/>
    <w:rsid w:val="00222FC6"/>
    <w:rsid w:val="00223417"/>
    <w:rsid w:val="002239A3"/>
    <w:rsid w:val="00224020"/>
    <w:rsid w:val="00224067"/>
    <w:rsid w:val="00224265"/>
    <w:rsid w:val="00225810"/>
    <w:rsid w:val="00225FAC"/>
    <w:rsid w:val="002265A6"/>
    <w:rsid w:val="00226B01"/>
    <w:rsid w:val="00226B54"/>
    <w:rsid w:val="002273DD"/>
    <w:rsid w:val="00227569"/>
    <w:rsid w:val="002277A3"/>
    <w:rsid w:val="00230CE2"/>
    <w:rsid w:val="0023106F"/>
    <w:rsid w:val="0023110C"/>
    <w:rsid w:val="00231116"/>
    <w:rsid w:val="0023136A"/>
    <w:rsid w:val="00231392"/>
    <w:rsid w:val="002317E6"/>
    <w:rsid w:val="00231EF4"/>
    <w:rsid w:val="002324B9"/>
    <w:rsid w:val="002327BE"/>
    <w:rsid w:val="00232AB6"/>
    <w:rsid w:val="002330D7"/>
    <w:rsid w:val="00233108"/>
    <w:rsid w:val="0023356B"/>
    <w:rsid w:val="002337BD"/>
    <w:rsid w:val="002339A7"/>
    <w:rsid w:val="00233AD2"/>
    <w:rsid w:val="00233E3C"/>
    <w:rsid w:val="0023401A"/>
    <w:rsid w:val="00235031"/>
    <w:rsid w:val="00236E50"/>
    <w:rsid w:val="0023728A"/>
    <w:rsid w:val="00237525"/>
    <w:rsid w:val="0023796F"/>
    <w:rsid w:val="00237E2D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0A1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6D7B"/>
    <w:rsid w:val="00247196"/>
    <w:rsid w:val="00247B4A"/>
    <w:rsid w:val="00247F42"/>
    <w:rsid w:val="002500F3"/>
    <w:rsid w:val="00250EA2"/>
    <w:rsid w:val="00251FFB"/>
    <w:rsid w:val="00253161"/>
    <w:rsid w:val="002538A7"/>
    <w:rsid w:val="002542D8"/>
    <w:rsid w:val="00254322"/>
    <w:rsid w:val="0025477C"/>
    <w:rsid w:val="00254CF6"/>
    <w:rsid w:val="00255122"/>
    <w:rsid w:val="002551B4"/>
    <w:rsid w:val="00256629"/>
    <w:rsid w:val="00257A3F"/>
    <w:rsid w:val="00260268"/>
    <w:rsid w:val="0026039A"/>
    <w:rsid w:val="00260724"/>
    <w:rsid w:val="00260975"/>
    <w:rsid w:val="00261108"/>
    <w:rsid w:val="00261463"/>
    <w:rsid w:val="00261E96"/>
    <w:rsid w:val="00261ECD"/>
    <w:rsid w:val="0026230D"/>
    <w:rsid w:val="00262365"/>
    <w:rsid w:val="0026303E"/>
    <w:rsid w:val="00263300"/>
    <w:rsid w:val="002633B7"/>
    <w:rsid w:val="002635C7"/>
    <w:rsid w:val="002639E9"/>
    <w:rsid w:val="0026574E"/>
    <w:rsid w:val="00265B72"/>
    <w:rsid w:val="00265B9B"/>
    <w:rsid w:val="00265CAE"/>
    <w:rsid w:val="00266366"/>
    <w:rsid w:val="00266CAD"/>
    <w:rsid w:val="002672A1"/>
    <w:rsid w:val="002673CB"/>
    <w:rsid w:val="002708BA"/>
    <w:rsid w:val="002717D9"/>
    <w:rsid w:val="00271B48"/>
    <w:rsid w:val="00272299"/>
    <w:rsid w:val="002734C3"/>
    <w:rsid w:val="0027361B"/>
    <w:rsid w:val="00273AA6"/>
    <w:rsid w:val="002740BF"/>
    <w:rsid w:val="00274330"/>
    <w:rsid w:val="00274571"/>
    <w:rsid w:val="002751DC"/>
    <w:rsid w:val="00275FCB"/>
    <w:rsid w:val="0027788A"/>
    <w:rsid w:val="00277D52"/>
    <w:rsid w:val="0028002A"/>
    <w:rsid w:val="002808DB"/>
    <w:rsid w:val="00280C2E"/>
    <w:rsid w:val="00280C42"/>
    <w:rsid w:val="00280F08"/>
    <w:rsid w:val="0028162C"/>
    <w:rsid w:val="00281751"/>
    <w:rsid w:val="002818E5"/>
    <w:rsid w:val="00281C74"/>
    <w:rsid w:val="00281EE1"/>
    <w:rsid w:val="00281F88"/>
    <w:rsid w:val="002823F7"/>
    <w:rsid w:val="00282577"/>
    <w:rsid w:val="00283933"/>
    <w:rsid w:val="00283D20"/>
    <w:rsid w:val="0028421B"/>
    <w:rsid w:val="0028505D"/>
    <w:rsid w:val="002850BD"/>
    <w:rsid w:val="002852B1"/>
    <w:rsid w:val="00285618"/>
    <w:rsid w:val="00285A5A"/>
    <w:rsid w:val="00285BA5"/>
    <w:rsid w:val="00286054"/>
    <w:rsid w:val="002865E8"/>
    <w:rsid w:val="0028668A"/>
    <w:rsid w:val="00286C46"/>
    <w:rsid w:val="00290C76"/>
    <w:rsid w:val="00290DA4"/>
    <w:rsid w:val="00290E08"/>
    <w:rsid w:val="002917F6"/>
    <w:rsid w:val="002918C1"/>
    <w:rsid w:val="00291EC5"/>
    <w:rsid w:val="00292115"/>
    <w:rsid w:val="00292B73"/>
    <w:rsid w:val="00292C0B"/>
    <w:rsid w:val="00293B5F"/>
    <w:rsid w:val="00293DCA"/>
    <w:rsid w:val="0029410F"/>
    <w:rsid w:val="002941C4"/>
    <w:rsid w:val="002954AD"/>
    <w:rsid w:val="00295540"/>
    <w:rsid w:val="002957A0"/>
    <w:rsid w:val="00295C15"/>
    <w:rsid w:val="00295E48"/>
    <w:rsid w:val="002962AE"/>
    <w:rsid w:val="00296B9F"/>
    <w:rsid w:val="00296F36"/>
    <w:rsid w:val="002972B3"/>
    <w:rsid w:val="002973A1"/>
    <w:rsid w:val="002973A6"/>
    <w:rsid w:val="0029751A"/>
    <w:rsid w:val="00297B72"/>
    <w:rsid w:val="00297CBD"/>
    <w:rsid w:val="002A00E4"/>
    <w:rsid w:val="002A03BA"/>
    <w:rsid w:val="002A0A2C"/>
    <w:rsid w:val="002A0AEE"/>
    <w:rsid w:val="002A14B3"/>
    <w:rsid w:val="002A17F9"/>
    <w:rsid w:val="002A1803"/>
    <w:rsid w:val="002A21C5"/>
    <w:rsid w:val="002A22FE"/>
    <w:rsid w:val="002A2343"/>
    <w:rsid w:val="002A23DC"/>
    <w:rsid w:val="002A242B"/>
    <w:rsid w:val="002A2F8E"/>
    <w:rsid w:val="002A39F2"/>
    <w:rsid w:val="002A43FC"/>
    <w:rsid w:val="002A4864"/>
    <w:rsid w:val="002A4992"/>
    <w:rsid w:val="002A4D59"/>
    <w:rsid w:val="002A5CEB"/>
    <w:rsid w:val="002A6183"/>
    <w:rsid w:val="002A6832"/>
    <w:rsid w:val="002A6CE2"/>
    <w:rsid w:val="002A6DE1"/>
    <w:rsid w:val="002A7729"/>
    <w:rsid w:val="002A77B4"/>
    <w:rsid w:val="002A7AA0"/>
    <w:rsid w:val="002A7D3D"/>
    <w:rsid w:val="002A7E33"/>
    <w:rsid w:val="002A7ED7"/>
    <w:rsid w:val="002A7FE1"/>
    <w:rsid w:val="002B02B5"/>
    <w:rsid w:val="002B04F2"/>
    <w:rsid w:val="002B1280"/>
    <w:rsid w:val="002B1B66"/>
    <w:rsid w:val="002B1C49"/>
    <w:rsid w:val="002B27DE"/>
    <w:rsid w:val="002B3041"/>
    <w:rsid w:val="002B592C"/>
    <w:rsid w:val="002B6156"/>
    <w:rsid w:val="002B69D4"/>
    <w:rsid w:val="002B6B91"/>
    <w:rsid w:val="002B74D5"/>
    <w:rsid w:val="002B77FB"/>
    <w:rsid w:val="002B7F0B"/>
    <w:rsid w:val="002B7FC0"/>
    <w:rsid w:val="002C0627"/>
    <w:rsid w:val="002C0BEF"/>
    <w:rsid w:val="002C184E"/>
    <w:rsid w:val="002C1DE0"/>
    <w:rsid w:val="002C2B02"/>
    <w:rsid w:val="002C3461"/>
    <w:rsid w:val="002C349E"/>
    <w:rsid w:val="002C3BB4"/>
    <w:rsid w:val="002C3BE0"/>
    <w:rsid w:val="002C422E"/>
    <w:rsid w:val="002C4291"/>
    <w:rsid w:val="002C43D9"/>
    <w:rsid w:val="002C4E18"/>
    <w:rsid w:val="002C4FBB"/>
    <w:rsid w:val="002C5295"/>
    <w:rsid w:val="002C52B6"/>
    <w:rsid w:val="002C5EE2"/>
    <w:rsid w:val="002C6678"/>
    <w:rsid w:val="002C68E8"/>
    <w:rsid w:val="002C6CC9"/>
    <w:rsid w:val="002C6D6C"/>
    <w:rsid w:val="002C750D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88A"/>
    <w:rsid w:val="002D2C9D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6650"/>
    <w:rsid w:val="002D7FBF"/>
    <w:rsid w:val="002E096D"/>
    <w:rsid w:val="002E0B3E"/>
    <w:rsid w:val="002E0CF8"/>
    <w:rsid w:val="002E12C1"/>
    <w:rsid w:val="002E21FB"/>
    <w:rsid w:val="002E24B0"/>
    <w:rsid w:val="002E26B2"/>
    <w:rsid w:val="002E270B"/>
    <w:rsid w:val="002E2892"/>
    <w:rsid w:val="002E2AA1"/>
    <w:rsid w:val="002E3297"/>
    <w:rsid w:val="002E33ED"/>
    <w:rsid w:val="002E3521"/>
    <w:rsid w:val="002E384F"/>
    <w:rsid w:val="002E4423"/>
    <w:rsid w:val="002E4A79"/>
    <w:rsid w:val="002E4B50"/>
    <w:rsid w:val="002E5AD4"/>
    <w:rsid w:val="002E5B77"/>
    <w:rsid w:val="002E5B81"/>
    <w:rsid w:val="002E66CA"/>
    <w:rsid w:val="002E6A91"/>
    <w:rsid w:val="002E72AA"/>
    <w:rsid w:val="002E741D"/>
    <w:rsid w:val="002E75F2"/>
    <w:rsid w:val="002E7610"/>
    <w:rsid w:val="002E7AC1"/>
    <w:rsid w:val="002E7C26"/>
    <w:rsid w:val="002F0992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5236"/>
    <w:rsid w:val="002F5603"/>
    <w:rsid w:val="002F6132"/>
    <w:rsid w:val="002F62A9"/>
    <w:rsid w:val="002F709A"/>
    <w:rsid w:val="002F7D39"/>
    <w:rsid w:val="0030047A"/>
    <w:rsid w:val="0030089D"/>
    <w:rsid w:val="00301156"/>
    <w:rsid w:val="003019AC"/>
    <w:rsid w:val="00301C8C"/>
    <w:rsid w:val="003021DD"/>
    <w:rsid w:val="0030272A"/>
    <w:rsid w:val="00302AB2"/>
    <w:rsid w:val="0030401C"/>
    <w:rsid w:val="0030439A"/>
    <w:rsid w:val="00304542"/>
    <w:rsid w:val="00304E88"/>
    <w:rsid w:val="00304F71"/>
    <w:rsid w:val="003050BE"/>
    <w:rsid w:val="0030592D"/>
    <w:rsid w:val="00305C06"/>
    <w:rsid w:val="00306215"/>
    <w:rsid w:val="00306255"/>
    <w:rsid w:val="003062EE"/>
    <w:rsid w:val="0030672B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32A0"/>
    <w:rsid w:val="00313AD0"/>
    <w:rsid w:val="00313B9D"/>
    <w:rsid w:val="0031478F"/>
    <w:rsid w:val="00314793"/>
    <w:rsid w:val="003148C7"/>
    <w:rsid w:val="00315D50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E1B"/>
    <w:rsid w:val="00321FF1"/>
    <w:rsid w:val="00322646"/>
    <w:rsid w:val="0032292B"/>
    <w:rsid w:val="00322956"/>
    <w:rsid w:val="00322F80"/>
    <w:rsid w:val="00323634"/>
    <w:rsid w:val="00323746"/>
    <w:rsid w:val="00323A57"/>
    <w:rsid w:val="00324153"/>
    <w:rsid w:val="003243A9"/>
    <w:rsid w:val="003250D0"/>
    <w:rsid w:val="00325203"/>
    <w:rsid w:val="00325C1D"/>
    <w:rsid w:val="00326453"/>
    <w:rsid w:val="00326BC6"/>
    <w:rsid w:val="00326C09"/>
    <w:rsid w:val="003273D1"/>
    <w:rsid w:val="00327520"/>
    <w:rsid w:val="00327787"/>
    <w:rsid w:val="003278A0"/>
    <w:rsid w:val="00327E66"/>
    <w:rsid w:val="00327FC0"/>
    <w:rsid w:val="00330427"/>
    <w:rsid w:val="00330C21"/>
    <w:rsid w:val="00330CD9"/>
    <w:rsid w:val="00330EC8"/>
    <w:rsid w:val="00330F28"/>
    <w:rsid w:val="0033182F"/>
    <w:rsid w:val="003333E5"/>
    <w:rsid w:val="00333881"/>
    <w:rsid w:val="00333AE8"/>
    <w:rsid w:val="00333D4A"/>
    <w:rsid w:val="00333EB4"/>
    <w:rsid w:val="0033420D"/>
    <w:rsid w:val="0033463E"/>
    <w:rsid w:val="003355E0"/>
    <w:rsid w:val="0033592A"/>
    <w:rsid w:val="00335B5F"/>
    <w:rsid w:val="00335E7A"/>
    <w:rsid w:val="00336186"/>
    <w:rsid w:val="003367C2"/>
    <w:rsid w:val="00336993"/>
    <w:rsid w:val="00336B50"/>
    <w:rsid w:val="00336EAC"/>
    <w:rsid w:val="00336F65"/>
    <w:rsid w:val="00337799"/>
    <w:rsid w:val="00337B5F"/>
    <w:rsid w:val="00337DD1"/>
    <w:rsid w:val="0034052A"/>
    <w:rsid w:val="00341CF5"/>
    <w:rsid w:val="00341D25"/>
    <w:rsid w:val="00342188"/>
    <w:rsid w:val="003421DF"/>
    <w:rsid w:val="003421FF"/>
    <w:rsid w:val="00342AB8"/>
    <w:rsid w:val="0034341E"/>
    <w:rsid w:val="003435F5"/>
    <w:rsid w:val="00343922"/>
    <w:rsid w:val="00343D92"/>
    <w:rsid w:val="003446B9"/>
    <w:rsid w:val="00344744"/>
    <w:rsid w:val="00344D42"/>
    <w:rsid w:val="00344F14"/>
    <w:rsid w:val="00345843"/>
    <w:rsid w:val="00345E71"/>
    <w:rsid w:val="003462B9"/>
    <w:rsid w:val="00346521"/>
    <w:rsid w:val="003465A4"/>
    <w:rsid w:val="00346678"/>
    <w:rsid w:val="00346815"/>
    <w:rsid w:val="00346AB5"/>
    <w:rsid w:val="00346D6B"/>
    <w:rsid w:val="0034787E"/>
    <w:rsid w:val="0034789C"/>
    <w:rsid w:val="00347DD1"/>
    <w:rsid w:val="00350346"/>
    <w:rsid w:val="00350A1A"/>
    <w:rsid w:val="00351C58"/>
    <w:rsid w:val="00351CBE"/>
    <w:rsid w:val="0035216C"/>
    <w:rsid w:val="0035234F"/>
    <w:rsid w:val="00352E4D"/>
    <w:rsid w:val="0035349F"/>
    <w:rsid w:val="0035350E"/>
    <w:rsid w:val="00353694"/>
    <w:rsid w:val="00353EED"/>
    <w:rsid w:val="00354023"/>
    <w:rsid w:val="00354EB8"/>
    <w:rsid w:val="00355045"/>
    <w:rsid w:val="00355145"/>
    <w:rsid w:val="00355897"/>
    <w:rsid w:val="00356167"/>
    <w:rsid w:val="00356307"/>
    <w:rsid w:val="00356B39"/>
    <w:rsid w:val="00356D0A"/>
    <w:rsid w:val="00356E98"/>
    <w:rsid w:val="00357744"/>
    <w:rsid w:val="0035789E"/>
    <w:rsid w:val="00360116"/>
    <w:rsid w:val="00360B24"/>
    <w:rsid w:val="00360D00"/>
    <w:rsid w:val="0036235F"/>
    <w:rsid w:val="00362A7E"/>
    <w:rsid w:val="00363672"/>
    <w:rsid w:val="00363DF6"/>
    <w:rsid w:val="00363E46"/>
    <w:rsid w:val="00365ABB"/>
    <w:rsid w:val="00365C2D"/>
    <w:rsid w:val="00365D2D"/>
    <w:rsid w:val="00365F1F"/>
    <w:rsid w:val="003677E2"/>
    <w:rsid w:val="003678B9"/>
    <w:rsid w:val="00367BAE"/>
    <w:rsid w:val="00367E81"/>
    <w:rsid w:val="00370594"/>
    <w:rsid w:val="00370854"/>
    <w:rsid w:val="0037110E"/>
    <w:rsid w:val="003715D1"/>
    <w:rsid w:val="003717D9"/>
    <w:rsid w:val="0037220C"/>
    <w:rsid w:val="00372410"/>
    <w:rsid w:val="00372571"/>
    <w:rsid w:val="0037268E"/>
    <w:rsid w:val="00372C78"/>
    <w:rsid w:val="00373028"/>
    <w:rsid w:val="00373627"/>
    <w:rsid w:val="00373935"/>
    <w:rsid w:val="003740DC"/>
    <w:rsid w:val="0037474A"/>
    <w:rsid w:val="00374E33"/>
    <w:rsid w:val="00375404"/>
    <w:rsid w:val="0037578B"/>
    <w:rsid w:val="00375E32"/>
    <w:rsid w:val="00376AC4"/>
    <w:rsid w:val="00377325"/>
    <w:rsid w:val="00377519"/>
    <w:rsid w:val="00377817"/>
    <w:rsid w:val="0038020B"/>
    <w:rsid w:val="003802B5"/>
    <w:rsid w:val="00380874"/>
    <w:rsid w:val="00380B58"/>
    <w:rsid w:val="00380CB1"/>
    <w:rsid w:val="00380E42"/>
    <w:rsid w:val="00381628"/>
    <w:rsid w:val="00381AB9"/>
    <w:rsid w:val="00381AD8"/>
    <w:rsid w:val="00381C7E"/>
    <w:rsid w:val="00382032"/>
    <w:rsid w:val="0038250D"/>
    <w:rsid w:val="00383895"/>
    <w:rsid w:val="00383AAD"/>
    <w:rsid w:val="0038438D"/>
    <w:rsid w:val="0038491A"/>
    <w:rsid w:val="00385879"/>
    <w:rsid w:val="0038685B"/>
    <w:rsid w:val="00386945"/>
    <w:rsid w:val="0038698D"/>
    <w:rsid w:val="0038735F"/>
    <w:rsid w:val="003877BD"/>
    <w:rsid w:val="00387DD9"/>
    <w:rsid w:val="0039120A"/>
    <w:rsid w:val="00391BBD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A6B"/>
    <w:rsid w:val="00394194"/>
    <w:rsid w:val="003941CC"/>
    <w:rsid w:val="0039496B"/>
    <w:rsid w:val="00394AFB"/>
    <w:rsid w:val="00395816"/>
    <w:rsid w:val="00395F76"/>
    <w:rsid w:val="003969D9"/>
    <w:rsid w:val="00397260"/>
    <w:rsid w:val="00397DB9"/>
    <w:rsid w:val="00397DEE"/>
    <w:rsid w:val="00397EC6"/>
    <w:rsid w:val="003A075D"/>
    <w:rsid w:val="003A079A"/>
    <w:rsid w:val="003A11D6"/>
    <w:rsid w:val="003A1497"/>
    <w:rsid w:val="003A19BC"/>
    <w:rsid w:val="003A213B"/>
    <w:rsid w:val="003A2A91"/>
    <w:rsid w:val="003A2DC3"/>
    <w:rsid w:val="003A2DEB"/>
    <w:rsid w:val="003A336C"/>
    <w:rsid w:val="003A3B8A"/>
    <w:rsid w:val="003A3BDC"/>
    <w:rsid w:val="003A3E7D"/>
    <w:rsid w:val="003A439B"/>
    <w:rsid w:val="003A4A43"/>
    <w:rsid w:val="003A4F22"/>
    <w:rsid w:val="003A4F7A"/>
    <w:rsid w:val="003A5402"/>
    <w:rsid w:val="003A67D5"/>
    <w:rsid w:val="003A6841"/>
    <w:rsid w:val="003A6BCE"/>
    <w:rsid w:val="003A74B9"/>
    <w:rsid w:val="003A7675"/>
    <w:rsid w:val="003A7ABB"/>
    <w:rsid w:val="003B0F2A"/>
    <w:rsid w:val="003B1228"/>
    <w:rsid w:val="003B1469"/>
    <w:rsid w:val="003B20CE"/>
    <w:rsid w:val="003B2566"/>
    <w:rsid w:val="003B2909"/>
    <w:rsid w:val="003B2BAA"/>
    <w:rsid w:val="003B2F5D"/>
    <w:rsid w:val="003B3514"/>
    <w:rsid w:val="003B3BE7"/>
    <w:rsid w:val="003B49F2"/>
    <w:rsid w:val="003B4B94"/>
    <w:rsid w:val="003B4D29"/>
    <w:rsid w:val="003B595F"/>
    <w:rsid w:val="003B5DBA"/>
    <w:rsid w:val="003B606B"/>
    <w:rsid w:val="003B623D"/>
    <w:rsid w:val="003B6BE2"/>
    <w:rsid w:val="003B72EB"/>
    <w:rsid w:val="003B765F"/>
    <w:rsid w:val="003B76EB"/>
    <w:rsid w:val="003B7DBF"/>
    <w:rsid w:val="003B7E47"/>
    <w:rsid w:val="003C045B"/>
    <w:rsid w:val="003C0CC6"/>
    <w:rsid w:val="003C0DD7"/>
    <w:rsid w:val="003C1458"/>
    <w:rsid w:val="003C1780"/>
    <w:rsid w:val="003C1C35"/>
    <w:rsid w:val="003C1D97"/>
    <w:rsid w:val="003C203F"/>
    <w:rsid w:val="003C23A1"/>
    <w:rsid w:val="003C2577"/>
    <w:rsid w:val="003C25A3"/>
    <w:rsid w:val="003C2F81"/>
    <w:rsid w:val="003C338C"/>
    <w:rsid w:val="003C34B9"/>
    <w:rsid w:val="003C4A77"/>
    <w:rsid w:val="003C4B53"/>
    <w:rsid w:val="003C4B6C"/>
    <w:rsid w:val="003C4E4F"/>
    <w:rsid w:val="003C646C"/>
    <w:rsid w:val="003D0193"/>
    <w:rsid w:val="003D040F"/>
    <w:rsid w:val="003D1997"/>
    <w:rsid w:val="003D25ED"/>
    <w:rsid w:val="003D2CA9"/>
    <w:rsid w:val="003D2E78"/>
    <w:rsid w:val="003D3623"/>
    <w:rsid w:val="003D3761"/>
    <w:rsid w:val="003D48B5"/>
    <w:rsid w:val="003D504D"/>
    <w:rsid w:val="003D5BF5"/>
    <w:rsid w:val="003D5D19"/>
    <w:rsid w:val="003D5E29"/>
    <w:rsid w:val="003D6DA5"/>
    <w:rsid w:val="003D78C7"/>
    <w:rsid w:val="003D7C96"/>
    <w:rsid w:val="003E0704"/>
    <w:rsid w:val="003E0986"/>
    <w:rsid w:val="003E0B6A"/>
    <w:rsid w:val="003E0B82"/>
    <w:rsid w:val="003E0C2A"/>
    <w:rsid w:val="003E0D13"/>
    <w:rsid w:val="003E109C"/>
    <w:rsid w:val="003E1A41"/>
    <w:rsid w:val="003E1D23"/>
    <w:rsid w:val="003E2898"/>
    <w:rsid w:val="003E2BE5"/>
    <w:rsid w:val="003E33E6"/>
    <w:rsid w:val="003E34F0"/>
    <w:rsid w:val="003E352B"/>
    <w:rsid w:val="003E3533"/>
    <w:rsid w:val="003E37DA"/>
    <w:rsid w:val="003E3B91"/>
    <w:rsid w:val="003E3F5F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706"/>
    <w:rsid w:val="003E6AAF"/>
    <w:rsid w:val="003E7145"/>
    <w:rsid w:val="003E72A4"/>
    <w:rsid w:val="003E7358"/>
    <w:rsid w:val="003F0826"/>
    <w:rsid w:val="003F0A5D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81B"/>
    <w:rsid w:val="003F4194"/>
    <w:rsid w:val="003F4338"/>
    <w:rsid w:val="003F52ED"/>
    <w:rsid w:val="003F54CB"/>
    <w:rsid w:val="003F6111"/>
    <w:rsid w:val="003F64B3"/>
    <w:rsid w:val="003F6C8C"/>
    <w:rsid w:val="003F76CB"/>
    <w:rsid w:val="004003F4"/>
    <w:rsid w:val="004005A9"/>
    <w:rsid w:val="00400D0D"/>
    <w:rsid w:val="00400D5F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CDC"/>
    <w:rsid w:val="00405195"/>
    <w:rsid w:val="00405759"/>
    <w:rsid w:val="004059F9"/>
    <w:rsid w:val="00406060"/>
    <w:rsid w:val="00406561"/>
    <w:rsid w:val="00406846"/>
    <w:rsid w:val="004068A0"/>
    <w:rsid w:val="00406F65"/>
    <w:rsid w:val="00407F48"/>
    <w:rsid w:val="00410326"/>
    <w:rsid w:val="00410374"/>
    <w:rsid w:val="00410464"/>
    <w:rsid w:val="00410CDA"/>
    <w:rsid w:val="00411258"/>
    <w:rsid w:val="004113C8"/>
    <w:rsid w:val="004118D0"/>
    <w:rsid w:val="00411B19"/>
    <w:rsid w:val="00411D8C"/>
    <w:rsid w:val="00411EDE"/>
    <w:rsid w:val="0041203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5DF3"/>
    <w:rsid w:val="004161C2"/>
    <w:rsid w:val="00416F9E"/>
    <w:rsid w:val="004175A1"/>
    <w:rsid w:val="00420775"/>
    <w:rsid w:val="00420D79"/>
    <w:rsid w:val="00420DFE"/>
    <w:rsid w:val="00421144"/>
    <w:rsid w:val="00421B15"/>
    <w:rsid w:val="004224AA"/>
    <w:rsid w:val="00422A6C"/>
    <w:rsid w:val="00422B19"/>
    <w:rsid w:val="0042334E"/>
    <w:rsid w:val="004240F6"/>
    <w:rsid w:val="004242B3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319"/>
    <w:rsid w:val="004273BB"/>
    <w:rsid w:val="00427714"/>
    <w:rsid w:val="00427733"/>
    <w:rsid w:val="004279E6"/>
    <w:rsid w:val="00427C04"/>
    <w:rsid w:val="004305CD"/>
    <w:rsid w:val="0043180F"/>
    <w:rsid w:val="00431A5C"/>
    <w:rsid w:val="0043241E"/>
    <w:rsid w:val="0043289A"/>
    <w:rsid w:val="00432F7E"/>
    <w:rsid w:val="00433064"/>
    <w:rsid w:val="00433183"/>
    <w:rsid w:val="00433418"/>
    <w:rsid w:val="004334E4"/>
    <w:rsid w:val="00433B78"/>
    <w:rsid w:val="00433CAE"/>
    <w:rsid w:val="00434143"/>
    <w:rsid w:val="00434372"/>
    <w:rsid w:val="004349D2"/>
    <w:rsid w:val="00436689"/>
    <w:rsid w:val="00436E33"/>
    <w:rsid w:val="00436E36"/>
    <w:rsid w:val="00437438"/>
    <w:rsid w:val="0043747B"/>
    <w:rsid w:val="00437F2C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4870"/>
    <w:rsid w:val="004448AB"/>
    <w:rsid w:val="00444D63"/>
    <w:rsid w:val="0044501A"/>
    <w:rsid w:val="00445D8E"/>
    <w:rsid w:val="00445E2D"/>
    <w:rsid w:val="00446FDF"/>
    <w:rsid w:val="004478C5"/>
    <w:rsid w:val="00447A36"/>
    <w:rsid w:val="00447E6E"/>
    <w:rsid w:val="004504BE"/>
    <w:rsid w:val="004508B5"/>
    <w:rsid w:val="00450B1E"/>
    <w:rsid w:val="004510B3"/>
    <w:rsid w:val="0045137C"/>
    <w:rsid w:val="004515DF"/>
    <w:rsid w:val="00452022"/>
    <w:rsid w:val="004537B3"/>
    <w:rsid w:val="0045393B"/>
    <w:rsid w:val="00453A51"/>
    <w:rsid w:val="00454AB9"/>
    <w:rsid w:val="00455AB2"/>
    <w:rsid w:val="00455E61"/>
    <w:rsid w:val="0045605F"/>
    <w:rsid w:val="004567CE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2D18"/>
    <w:rsid w:val="0046311D"/>
    <w:rsid w:val="0046321F"/>
    <w:rsid w:val="004633DF"/>
    <w:rsid w:val="00463446"/>
    <w:rsid w:val="00463BDE"/>
    <w:rsid w:val="0046426B"/>
    <w:rsid w:val="0046440A"/>
    <w:rsid w:val="004644E0"/>
    <w:rsid w:val="00464575"/>
    <w:rsid w:val="00464C42"/>
    <w:rsid w:val="004650F4"/>
    <w:rsid w:val="00465688"/>
    <w:rsid w:val="004657AA"/>
    <w:rsid w:val="00465FE4"/>
    <w:rsid w:val="00466456"/>
    <w:rsid w:val="00466CEA"/>
    <w:rsid w:val="00466FBF"/>
    <w:rsid w:val="0046742B"/>
    <w:rsid w:val="0046767B"/>
    <w:rsid w:val="0046797A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EC5"/>
    <w:rsid w:val="0047300A"/>
    <w:rsid w:val="00473763"/>
    <w:rsid w:val="00474558"/>
    <w:rsid w:val="00474896"/>
    <w:rsid w:val="00474E6C"/>
    <w:rsid w:val="0047512A"/>
    <w:rsid w:val="004759AD"/>
    <w:rsid w:val="00475AD5"/>
    <w:rsid w:val="00475BA8"/>
    <w:rsid w:val="00476AAC"/>
    <w:rsid w:val="00476DB6"/>
    <w:rsid w:val="004770B9"/>
    <w:rsid w:val="004777E9"/>
    <w:rsid w:val="00480475"/>
    <w:rsid w:val="00480B93"/>
    <w:rsid w:val="0048163A"/>
    <w:rsid w:val="00481943"/>
    <w:rsid w:val="00481BAC"/>
    <w:rsid w:val="0048290A"/>
    <w:rsid w:val="00483FFE"/>
    <w:rsid w:val="0048438B"/>
    <w:rsid w:val="00485F1C"/>
    <w:rsid w:val="004860E1"/>
    <w:rsid w:val="00486175"/>
    <w:rsid w:val="00486590"/>
    <w:rsid w:val="0048679F"/>
    <w:rsid w:val="00487D09"/>
    <w:rsid w:val="00490CEE"/>
    <w:rsid w:val="00490FFC"/>
    <w:rsid w:val="0049103F"/>
    <w:rsid w:val="004912F6"/>
    <w:rsid w:val="004918EF"/>
    <w:rsid w:val="0049190B"/>
    <w:rsid w:val="00491D3A"/>
    <w:rsid w:val="00491E45"/>
    <w:rsid w:val="004922A1"/>
    <w:rsid w:val="004924D0"/>
    <w:rsid w:val="00492A5C"/>
    <w:rsid w:val="00492CD7"/>
    <w:rsid w:val="00493DF8"/>
    <w:rsid w:val="00493F7F"/>
    <w:rsid w:val="00494ABE"/>
    <w:rsid w:val="00494BA8"/>
    <w:rsid w:val="00494ED8"/>
    <w:rsid w:val="0049515D"/>
    <w:rsid w:val="00495227"/>
    <w:rsid w:val="004954B7"/>
    <w:rsid w:val="004959C0"/>
    <w:rsid w:val="00496238"/>
    <w:rsid w:val="0049636F"/>
    <w:rsid w:val="00496687"/>
    <w:rsid w:val="00496A4B"/>
    <w:rsid w:val="0049705A"/>
    <w:rsid w:val="00497761"/>
    <w:rsid w:val="00497E68"/>
    <w:rsid w:val="004A009C"/>
    <w:rsid w:val="004A02FA"/>
    <w:rsid w:val="004A0437"/>
    <w:rsid w:val="004A0853"/>
    <w:rsid w:val="004A0E1D"/>
    <w:rsid w:val="004A11A3"/>
    <w:rsid w:val="004A1DDB"/>
    <w:rsid w:val="004A2638"/>
    <w:rsid w:val="004A3695"/>
    <w:rsid w:val="004A36FD"/>
    <w:rsid w:val="004A409F"/>
    <w:rsid w:val="004A4878"/>
    <w:rsid w:val="004A52CE"/>
    <w:rsid w:val="004A5D80"/>
    <w:rsid w:val="004A65E2"/>
    <w:rsid w:val="004A6674"/>
    <w:rsid w:val="004A6D9B"/>
    <w:rsid w:val="004A71E0"/>
    <w:rsid w:val="004A7E9B"/>
    <w:rsid w:val="004B0D34"/>
    <w:rsid w:val="004B0DDD"/>
    <w:rsid w:val="004B0E0D"/>
    <w:rsid w:val="004B2E34"/>
    <w:rsid w:val="004B2FD1"/>
    <w:rsid w:val="004B355C"/>
    <w:rsid w:val="004B38A5"/>
    <w:rsid w:val="004B4C5D"/>
    <w:rsid w:val="004B4FD7"/>
    <w:rsid w:val="004B5130"/>
    <w:rsid w:val="004B5E5A"/>
    <w:rsid w:val="004B67C3"/>
    <w:rsid w:val="004B6D00"/>
    <w:rsid w:val="004B6E1A"/>
    <w:rsid w:val="004B702E"/>
    <w:rsid w:val="004B7BEB"/>
    <w:rsid w:val="004C0D67"/>
    <w:rsid w:val="004C11A1"/>
    <w:rsid w:val="004C1268"/>
    <w:rsid w:val="004C19AC"/>
    <w:rsid w:val="004C1CBB"/>
    <w:rsid w:val="004C1EDF"/>
    <w:rsid w:val="004C25EF"/>
    <w:rsid w:val="004C2E2A"/>
    <w:rsid w:val="004C34ED"/>
    <w:rsid w:val="004C3CBD"/>
    <w:rsid w:val="004C3CFC"/>
    <w:rsid w:val="004C3FD8"/>
    <w:rsid w:val="004C42E8"/>
    <w:rsid w:val="004C4780"/>
    <w:rsid w:val="004C4EDB"/>
    <w:rsid w:val="004C5217"/>
    <w:rsid w:val="004C6073"/>
    <w:rsid w:val="004C61EC"/>
    <w:rsid w:val="004C6938"/>
    <w:rsid w:val="004C71C2"/>
    <w:rsid w:val="004C7C07"/>
    <w:rsid w:val="004C7F52"/>
    <w:rsid w:val="004D08C0"/>
    <w:rsid w:val="004D0A78"/>
    <w:rsid w:val="004D0C86"/>
    <w:rsid w:val="004D14E6"/>
    <w:rsid w:val="004D1E9D"/>
    <w:rsid w:val="004D21CF"/>
    <w:rsid w:val="004D2D9A"/>
    <w:rsid w:val="004D3E39"/>
    <w:rsid w:val="004D3E53"/>
    <w:rsid w:val="004D47C1"/>
    <w:rsid w:val="004D654B"/>
    <w:rsid w:val="004D6A6B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162"/>
    <w:rsid w:val="004E1930"/>
    <w:rsid w:val="004E2AF6"/>
    <w:rsid w:val="004E31CD"/>
    <w:rsid w:val="004E3275"/>
    <w:rsid w:val="004E34EF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773"/>
    <w:rsid w:val="004E7EEA"/>
    <w:rsid w:val="004F00CD"/>
    <w:rsid w:val="004F061E"/>
    <w:rsid w:val="004F07CF"/>
    <w:rsid w:val="004F08FB"/>
    <w:rsid w:val="004F0CA3"/>
    <w:rsid w:val="004F1373"/>
    <w:rsid w:val="004F149E"/>
    <w:rsid w:val="004F1C9E"/>
    <w:rsid w:val="004F2BC9"/>
    <w:rsid w:val="004F320A"/>
    <w:rsid w:val="004F3341"/>
    <w:rsid w:val="004F366E"/>
    <w:rsid w:val="004F3747"/>
    <w:rsid w:val="004F3BD5"/>
    <w:rsid w:val="004F3D9A"/>
    <w:rsid w:val="004F4443"/>
    <w:rsid w:val="004F44A2"/>
    <w:rsid w:val="004F454E"/>
    <w:rsid w:val="004F4B33"/>
    <w:rsid w:val="004F5359"/>
    <w:rsid w:val="004F6360"/>
    <w:rsid w:val="004F63FC"/>
    <w:rsid w:val="004F6A38"/>
    <w:rsid w:val="004F7D7A"/>
    <w:rsid w:val="0050039D"/>
    <w:rsid w:val="00500DCC"/>
    <w:rsid w:val="00501656"/>
    <w:rsid w:val="00501718"/>
    <w:rsid w:val="00501955"/>
    <w:rsid w:val="005028FB"/>
    <w:rsid w:val="005029F8"/>
    <w:rsid w:val="00503E2C"/>
    <w:rsid w:val="00503E90"/>
    <w:rsid w:val="00504245"/>
    <w:rsid w:val="00504AF7"/>
    <w:rsid w:val="00504D7C"/>
    <w:rsid w:val="0050535B"/>
    <w:rsid w:val="00505C67"/>
    <w:rsid w:val="00505C69"/>
    <w:rsid w:val="00505CA5"/>
    <w:rsid w:val="0050614A"/>
    <w:rsid w:val="005063EC"/>
    <w:rsid w:val="0050640E"/>
    <w:rsid w:val="005070EF"/>
    <w:rsid w:val="005073C5"/>
    <w:rsid w:val="00507A0D"/>
    <w:rsid w:val="00507D51"/>
    <w:rsid w:val="005106B0"/>
    <w:rsid w:val="00510B2A"/>
    <w:rsid w:val="00510D9F"/>
    <w:rsid w:val="00510FD3"/>
    <w:rsid w:val="0051109C"/>
    <w:rsid w:val="005117C9"/>
    <w:rsid w:val="00511FCA"/>
    <w:rsid w:val="00512870"/>
    <w:rsid w:val="00513B04"/>
    <w:rsid w:val="00513BE2"/>
    <w:rsid w:val="00513FAB"/>
    <w:rsid w:val="00514399"/>
    <w:rsid w:val="00514977"/>
    <w:rsid w:val="00514C1F"/>
    <w:rsid w:val="00515018"/>
    <w:rsid w:val="00515277"/>
    <w:rsid w:val="005156A1"/>
    <w:rsid w:val="00515FAB"/>
    <w:rsid w:val="0051642A"/>
    <w:rsid w:val="00516440"/>
    <w:rsid w:val="00516825"/>
    <w:rsid w:val="0051719B"/>
    <w:rsid w:val="0051737B"/>
    <w:rsid w:val="005173EB"/>
    <w:rsid w:val="00517CCF"/>
    <w:rsid w:val="00517F5D"/>
    <w:rsid w:val="00520156"/>
    <w:rsid w:val="005213D7"/>
    <w:rsid w:val="005216A0"/>
    <w:rsid w:val="005219EF"/>
    <w:rsid w:val="0052265A"/>
    <w:rsid w:val="0052299A"/>
    <w:rsid w:val="00522B39"/>
    <w:rsid w:val="00522BCC"/>
    <w:rsid w:val="00523DD2"/>
    <w:rsid w:val="00524096"/>
    <w:rsid w:val="005247AF"/>
    <w:rsid w:val="00524A48"/>
    <w:rsid w:val="00524AEF"/>
    <w:rsid w:val="00524BA9"/>
    <w:rsid w:val="00524BE9"/>
    <w:rsid w:val="0052502F"/>
    <w:rsid w:val="0052529F"/>
    <w:rsid w:val="0052534A"/>
    <w:rsid w:val="00525B05"/>
    <w:rsid w:val="005262D9"/>
    <w:rsid w:val="005266E2"/>
    <w:rsid w:val="005267B5"/>
    <w:rsid w:val="00526801"/>
    <w:rsid w:val="0052718B"/>
    <w:rsid w:val="0052733F"/>
    <w:rsid w:val="00527B48"/>
    <w:rsid w:val="00527B80"/>
    <w:rsid w:val="00527EBB"/>
    <w:rsid w:val="00527F50"/>
    <w:rsid w:val="00530511"/>
    <w:rsid w:val="00531030"/>
    <w:rsid w:val="00531431"/>
    <w:rsid w:val="00531965"/>
    <w:rsid w:val="00531DCA"/>
    <w:rsid w:val="005326B2"/>
    <w:rsid w:val="00532E2B"/>
    <w:rsid w:val="00532F16"/>
    <w:rsid w:val="00533002"/>
    <w:rsid w:val="0053343A"/>
    <w:rsid w:val="005334B8"/>
    <w:rsid w:val="00533BE2"/>
    <w:rsid w:val="00535575"/>
    <w:rsid w:val="005356BC"/>
    <w:rsid w:val="00535B39"/>
    <w:rsid w:val="00536608"/>
    <w:rsid w:val="005372C2"/>
    <w:rsid w:val="00537AD9"/>
    <w:rsid w:val="00537AE3"/>
    <w:rsid w:val="00537B4F"/>
    <w:rsid w:val="00537F92"/>
    <w:rsid w:val="00537FC2"/>
    <w:rsid w:val="00540055"/>
    <w:rsid w:val="00540513"/>
    <w:rsid w:val="0054118D"/>
    <w:rsid w:val="00541E59"/>
    <w:rsid w:val="00541E95"/>
    <w:rsid w:val="005428A9"/>
    <w:rsid w:val="00542A7A"/>
    <w:rsid w:val="00542ADA"/>
    <w:rsid w:val="00542B99"/>
    <w:rsid w:val="005431D5"/>
    <w:rsid w:val="005432DE"/>
    <w:rsid w:val="00543C20"/>
    <w:rsid w:val="00544425"/>
    <w:rsid w:val="0054457A"/>
    <w:rsid w:val="00544C40"/>
    <w:rsid w:val="005459E8"/>
    <w:rsid w:val="005459F3"/>
    <w:rsid w:val="005475D7"/>
    <w:rsid w:val="00547B91"/>
    <w:rsid w:val="00547FC6"/>
    <w:rsid w:val="005502B3"/>
    <w:rsid w:val="0055066E"/>
    <w:rsid w:val="00551EDD"/>
    <w:rsid w:val="005538DD"/>
    <w:rsid w:val="00553B4F"/>
    <w:rsid w:val="00553E1C"/>
    <w:rsid w:val="00554456"/>
    <w:rsid w:val="005546E6"/>
    <w:rsid w:val="00554BDE"/>
    <w:rsid w:val="00554E26"/>
    <w:rsid w:val="00554E8F"/>
    <w:rsid w:val="005557B2"/>
    <w:rsid w:val="00555924"/>
    <w:rsid w:val="00556439"/>
    <w:rsid w:val="005566F1"/>
    <w:rsid w:val="00556CC5"/>
    <w:rsid w:val="00557431"/>
    <w:rsid w:val="0056011F"/>
    <w:rsid w:val="005601B8"/>
    <w:rsid w:val="00560A47"/>
    <w:rsid w:val="00560B26"/>
    <w:rsid w:val="00560B4D"/>
    <w:rsid w:val="00560DF0"/>
    <w:rsid w:val="00560EFA"/>
    <w:rsid w:val="0056181F"/>
    <w:rsid w:val="005619AD"/>
    <w:rsid w:val="00561BF9"/>
    <w:rsid w:val="00562430"/>
    <w:rsid w:val="00562FE2"/>
    <w:rsid w:val="005640F1"/>
    <w:rsid w:val="005645AE"/>
    <w:rsid w:val="0056492D"/>
    <w:rsid w:val="005649AC"/>
    <w:rsid w:val="00564A8A"/>
    <w:rsid w:val="00565498"/>
    <w:rsid w:val="00565ADA"/>
    <w:rsid w:val="0056617B"/>
    <w:rsid w:val="00566306"/>
    <w:rsid w:val="0056634D"/>
    <w:rsid w:val="005664D3"/>
    <w:rsid w:val="005667C1"/>
    <w:rsid w:val="0056739C"/>
    <w:rsid w:val="00567C0C"/>
    <w:rsid w:val="00570003"/>
    <w:rsid w:val="00570190"/>
    <w:rsid w:val="00571DED"/>
    <w:rsid w:val="005728BB"/>
    <w:rsid w:val="00572A7C"/>
    <w:rsid w:val="005737E0"/>
    <w:rsid w:val="00574193"/>
    <w:rsid w:val="00574A2A"/>
    <w:rsid w:val="00575BAB"/>
    <w:rsid w:val="0057607D"/>
    <w:rsid w:val="0057629C"/>
    <w:rsid w:val="0057653D"/>
    <w:rsid w:val="0057670B"/>
    <w:rsid w:val="00577921"/>
    <w:rsid w:val="00577A4D"/>
    <w:rsid w:val="00577BDE"/>
    <w:rsid w:val="00580943"/>
    <w:rsid w:val="005809E1"/>
    <w:rsid w:val="0058162A"/>
    <w:rsid w:val="005820AA"/>
    <w:rsid w:val="005823A3"/>
    <w:rsid w:val="00582E21"/>
    <w:rsid w:val="00582E35"/>
    <w:rsid w:val="00582E9B"/>
    <w:rsid w:val="005835E8"/>
    <w:rsid w:val="0058386E"/>
    <w:rsid w:val="00583D5C"/>
    <w:rsid w:val="00583F07"/>
    <w:rsid w:val="00584414"/>
    <w:rsid w:val="00584680"/>
    <w:rsid w:val="00584987"/>
    <w:rsid w:val="00584A14"/>
    <w:rsid w:val="00584B5A"/>
    <w:rsid w:val="00585522"/>
    <w:rsid w:val="0058552F"/>
    <w:rsid w:val="005866C1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23D4"/>
    <w:rsid w:val="00592963"/>
    <w:rsid w:val="00592E65"/>
    <w:rsid w:val="005934EF"/>
    <w:rsid w:val="00593AE2"/>
    <w:rsid w:val="00593D03"/>
    <w:rsid w:val="00594B51"/>
    <w:rsid w:val="00595171"/>
    <w:rsid w:val="00595436"/>
    <w:rsid w:val="005961D3"/>
    <w:rsid w:val="00596455"/>
    <w:rsid w:val="00596579"/>
    <w:rsid w:val="005969B2"/>
    <w:rsid w:val="00596C32"/>
    <w:rsid w:val="0059751C"/>
    <w:rsid w:val="005978BE"/>
    <w:rsid w:val="00597E03"/>
    <w:rsid w:val="005A0006"/>
    <w:rsid w:val="005A05FA"/>
    <w:rsid w:val="005A07E0"/>
    <w:rsid w:val="005A0B0C"/>
    <w:rsid w:val="005A11A9"/>
    <w:rsid w:val="005A2468"/>
    <w:rsid w:val="005A2B8D"/>
    <w:rsid w:val="005A3FB8"/>
    <w:rsid w:val="005A435F"/>
    <w:rsid w:val="005A4589"/>
    <w:rsid w:val="005A4686"/>
    <w:rsid w:val="005A581E"/>
    <w:rsid w:val="005A5956"/>
    <w:rsid w:val="005A5BE5"/>
    <w:rsid w:val="005A60B2"/>
    <w:rsid w:val="005A6181"/>
    <w:rsid w:val="005A6AAC"/>
    <w:rsid w:val="005A750C"/>
    <w:rsid w:val="005B0899"/>
    <w:rsid w:val="005B11E0"/>
    <w:rsid w:val="005B13C0"/>
    <w:rsid w:val="005B1533"/>
    <w:rsid w:val="005B1707"/>
    <w:rsid w:val="005B1FC9"/>
    <w:rsid w:val="005B2152"/>
    <w:rsid w:val="005B25AA"/>
    <w:rsid w:val="005B281F"/>
    <w:rsid w:val="005B3761"/>
    <w:rsid w:val="005B3E0F"/>
    <w:rsid w:val="005B40C4"/>
    <w:rsid w:val="005B40EB"/>
    <w:rsid w:val="005B4C6C"/>
    <w:rsid w:val="005B4F67"/>
    <w:rsid w:val="005B5B37"/>
    <w:rsid w:val="005B5C2B"/>
    <w:rsid w:val="005B5D08"/>
    <w:rsid w:val="005B62AC"/>
    <w:rsid w:val="005B6565"/>
    <w:rsid w:val="005B6967"/>
    <w:rsid w:val="005B72AB"/>
    <w:rsid w:val="005C0826"/>
    <w:rsid w:val="005C0F19"/>
    <w:rsid w:val="005C1556"/>
    <w:rsid w:val="005C240D"/>
    <w:rsid w:val="005C2544"/>
    <w:rsid w:val="005C2B0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D54"/>
    <w:rsid w:val="005C6219"/>
    <w:rsid w:val="005C6692"/>
    <w:rsid w:val="005C7435"/>
    <w:rsid w:val="005C7B6B"/>
    <w:rsid w:val="005C7B8C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61AD"/>
    <w:rsid w:val="005D635C"/>
    <w:rsid w:val="005D6470"/>
    <w:rsid w:val="005D6CC6"/>
    <w:rsid w:val="005D6F44"/>
    <w:rsid w:val="005E0105"/>
    <w:rsid w:val="005E080B"/>
    <w:rsid w:val="005E0B91"/>
    <w:rsid w:val="005E0E29"/>
    <w:rsid w:val="005E15F9"/>
    <w:rsid w:val="005E17CD"/>
    <w:rsid w:val="005E1AAE"/>
    <w:rsid w:val="005E1D19"/>
    <w:rsid w:val="005E1E92"/>
    <w:rsid w:val="005E2E5C"/>
    <w:rsid w:val="005E2F8F"/>
    <w:rsid w:val="005E3379"/>
    <w:rsid w:val="005E3BE3"/>
    <w:rsid w:val="005E41C4"/>
    <w:rsid w:val="005E4876"/>
    <w:rsid w:val="005E4A01"/>
    <w:rsid w:val="005E4B05"/>
    <w:rsid w:val="005E4F69"/>
    <w:rsid w:val="005E59C7"/>
    <w:rsid w:val="005E5A70"/>
    <w:rsid w:val="005E5F89"/>
    <w:rsid w:val="005E65C5"/>
    <w:rsid w:val="005E696F"/>
    <w:rsid w:val="005E6F04"/>
    <w:rsid w:val="005E6F28"/>
    <w:rsid w:val="005E74E4"/>
    <w:rsid w:val="005E78B4"/>
    <w:rsid w:val="005E78BA"/>
    <w:rsid w:val="005E7C3B"/>
    <w:rsid w:val="005E7E85"/>
    <w:rsid w:val="005E7FA5"/>
    <w:rsid w:val="005F0690"/>
    <w:rsid w:val="005F07D6"/>
    <w:rsid w:val="005F0B02"/>
    <w:rsid w:val="005F0F98"/>
    <w:rsid w:val="005F160B"/>
    <w:rsid w:val="005F19FA"/>
    <w:rsid w:val="005F23C5"/>
    <w:rsid w:val="005F34EB"/>
    <w:rsid w:val="005F3880"/>
    <w:rsid w:val="005F4111"/>
    <w:rsid w:val="005F429E"/>
    <w:rsid w:val="005F4E0B"/>
    <w:rsid w:val="005F4E58"/>
    <w:rsid w:val="005F519F"/>
    <w:rsid w:val="005F5452"/>
    <w:rsid w:val="005F5712"/>
    <w:rsid w:val="005F5A15"/>
    <w:rsid w:val="005F5FC9"/>
    <w:rsid w:val="005F6315"/>
    <w:rsid w:val="005F6A07"/>
    <w:rsid w:val="005F7F56"/>
    <w:rsid w:val="006003CF"/>
    <w:rsid w:val="006018CF"/>
    <w:rsid w:val="00601A53"/>
    <w:rsid w:val="00601FEC"/>
    <w:rsid w:val="0060228D"/>
    <w:rsid w:val="006029F4"/>
    <w:rsid w:val="00603A7A"/>
    <w:rsid w:val="006046F5"/>
    <w:rsid w:val="00604802"/>
    <w:rsid w:val="006054B1"/>
    <w:rsid w:val="00605BDD"/>
    <w:rsid w:val="00605CC1"/>
    <w:rsid w:val="00606337"/>
    <w:rsid w:val="00606340"/>
    <w:rsid w:val="00607147"/>
    <w:rsid w:val="00607697"/>
    <w:rsid w:val="006077F1"/>
    <w:rsid w:val="00607FDF"/>
    <w:rsid w:val="00610FEC"/>
    <w:rsid w:val="00611186"/>
    <w:rsid w:val="00612930"/>
    <w:rsid w:val="00613288"/>
    <w:rsid w:val="006134EB"/>
    <w:rsid w:val="00613C0A"/>
    <w:rsid w:val="006147B9"/>
    <w:rsid w:val="006147CB"/>
    <w:rsid w:val="00614A44"/>
    <w:rsid w:val="00614C8A"/>
    <w:rsid w:val="006154B6"/>
    <w:rsid w:val="00615FBC"/>
    <w:rsid w:val="00616FED"/>
    <w:rsid w:val="00617621"/>
    <w:rsid w:val="006176D6"/>
    <w:rsid w:val="00620A51"/>
    <w:rsid w:val="0062142C"/>
    <w:rsid w:val="0062189F"/>
    <w:rsid w:val="00621AAC"/>
    <w:rsid w:val="006220CB"/>
    <w:rsid w:val="00623106"/>
    <w:rsid w:val="00624194"/>
    <w:rsid w:val="00624522"/>
    <w:rsid w:val="006245AC"/>
    <w:rsid w:val="00624ADA"/>
    <w:rsid w:val="00624B13"/>
    <w:rsid w:val="00624C00"/>
    <w:rsid w:val="00624E5D"/>
    <w:rsid w:val="006253B4"/>
    <w:rsid w:val="0062600C"/>
    <w:rsid w:val="0062640E"/>
    <w:rsid w:val="006266CA"/>
    <w:rsid w:val="0062681F"/>
    <w:rsid w:val="00626A59"/>
    <w:rsid w:val="00627286"/>
    <w:rsid w:val="00627500"/>
    <w:rsid w:val="006275C1"/>
    <w:rsid w:val="00627A9C"/>
    <w:rsid w:val="00627DBE"/>
    <w:rsid w:val="00627F88"/>
    <w:rsid w:val="00630281"/>
    <w:rsid w:val="00630C51"/>
    <w:rsid w:val="006313B8"/>
    <w:rsid w:val="00631E22"/>
    <w:rsid w:val="006322B9"/>
    <w:rsid w:val="00632C10"/>
    <w:rsid w:val="00632E69"/>
    <w:rsid w:val="00633581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E2F"/>
    <w:rsid w:val="00637045"/>
    <w:rsid w:val="00637564"/>
    <w:rsid w:val="006377F8"/>
    <w:rsid w:val="0063786A"/>
    <w:rsid w:val="00640377"/>
    <w:rsid w:val="00640895"/>
    <w:rsid w:val="006408C7"/>
    <w:rsid w:val="0064097F"/>
    <w:rsid w:val="00640B93"/>
    <w:rsid w:val="00640E45"/>
    <w:rsid w:val="006411C8"/>
    <w:rsid w:val="00641C20"/>
    <w:rsid w:val="00641F99"/>
    <w:rsid w:val="006421D0"/>
    <w:rsid w:val="00642391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29E"/>
    <w:rsid w:val="00645450"/>
    <w:rsid w:val="00646162"/>
    <w:rsid w:val="006469D0"/>
    <w:rsid w:val="00646D0B"/>
    <w:rsid w:val="00646DC5"/>
    <w:rsid w:val="00647508"/>
    <w:rsid w:val="006477FC"/>
    <w:rsid w:val="00647D8C"/>
    <w:rsid w:val="00650737"/>
    <w:rsid w:val="00650C76"/>
    <w:rsid w:val="00650FE1"/>
    <w:rsid w:val="00651647"/>
    <w:rsid w:val="00651AB7"/>
    <w:rsid w:val="00651C4F"/>
    <w:rsid w:val="00651D12"/>
    <w:rsid w:val="00652230"/>
    <w:rsid w:val="00652587"/>
    <w:rsid w:val="006537AA"/>
    <w:rsid w:val="0065390C"/>
    <w:rsid w:val="00653BA6"/>
    <w:rsid w:val="00653E80"/>
    <w:rsid w:val="00655131"/>
    <w:rsid w:val="006551AD"/>
    <w:rsid w:val="00655250"/>
    <w:rsid w:val="00655735"/>
    <w:rsid w:val="00655BA4"/>
    <w:rsid w:val="00655F50"/>
    <w:rsid w:val="00656074"/>
    <w:rsid w:val="006562C5"/>
    <w:rsid w:val="00656335"/>
    <w:rsid w:val="006564A1"/>
    <w:rsid w:val="00656AF4"/>
    <w:rsid w:val="0065718B"/>
    <w:rsid w:val="00657519"/>
    <w:rsid w:val="006577BF"/>
    <w:rsid w:val="00657AAD"/>
    <w:rsid w:val="00657E90"/>
    <w:rsid w:val="006600CF"/>
    <w:rsid w:val="00661587"/>
    <w:rsid w:val="00661A57"/>
    <w:rsid w:val="00661F0F"/>
    <w:rsid w:val="006623B1"/>
    <w:rsid w:val="00662FE0"/>
    <w:rsid w:val="00663576"/>
    <w:rsid w:val="00663C1C"/>
    <w:rsid w:val="00664201"/>
    <w:rsid w:val="00664C37"/>
    <w:rsid w:val="0066506A"/>
    <w:rsid w:val="00666790"/>
    <w:rsid w:val="00666B67"/>
    <w:rsid w:val="00670063"/>
    <w:rsid w:val="0067066F"/>
    <w:rsid w:val="00670738"/>
    <w:rsid w:val="0067073E"/>
    <w:rsid w:val="006707E8"/>
    <w:rsid w:val="0067107A"/>
    <w:rsid w:val="006712AA"/>
    <w:rsid w:val="006712E8"/>
    <w:rsid w:val="006716D5"/>
    <w:rsid w:val="006717FE"/>
    <w:rsid w:val="0067190C"/>
    <w:rsid w:val="006720F1"/>
    <w:rsid w:val="0067242F"/>
    <w:rsid w:val="006726EB"/>
    <w:rsid w:val="006729E0"/>
    <w:rsid w:val="00672E35"/>
    <w:rsid w:val="00672FAE"/>
    <w:rsid w:val="00672FCE"/>
    <w:rsid w:val="00673305"/>
    <w:rsid w:val="00674283"/>
    <w:rsid w:val="00674C2A"/>
    <w:rsid w:val="00674CA3"/>
    <w:rsid w:val="0067513F"/>
    <w:rsid w:val="0067529A"/>
    <w:rsid w:val="0067597A"/>
    <w:rsid w:val="00676176"/>
    <w:rsid w:val="006763A3"/>
    <w:rsid w:val="00677B65"/>
    <w:rsid w:val="00677F5B"/>
    <w:rsid w:val="0068013C"/>
    <w:rsid w:val="00680506"/>
    <w:rsid w:val="00680844"/>
    <w:rsid w:val="00680F18"/>
    <w:rsid w:val="00680FB9"/>
    <w:rsid w:val="006817A8"/>
    <w:rsid w:val="0068257B"/>
    <w:rsid w:val="00683452"/>
    <w:rsid w:val="00683EF4"/>
    <w:rsid w:val="00685097"/>
    <w:rsid w:val="006852B5"/>
    <w:rsid w:val="0068536B"/>
    <w:rsid w:val="00685ACA"/>
    <w:rsid w:val="006862BA"/>
    <w:rsid w:val="00686495"/>
    <w:rsid w:val="00686713"/>
    <w:rsid w:val="00686E76"/>
    <w:rsid w:val="00687300"/>
    <w:rsid w:val="006875AC"/>
    <w:rsid w:val="006877D1"/>
    <w:rsid w:val="00687C1D"/>
    <w:rsid w:val="006901BB"/>
    <w:rsid w:val="00690249"/>
    <w:rsid w:val="00690835"/>
    <w:rsid w:val="006912C7"/>
    <w:rsid w:val="006913BA"/>
    <w:rsid w:val="00692196"/>
    <w:rsid w:val="006933A0"/>
    <w:rsid w:val="00693647"/>
    <w:rsid w:val="00693A2B"/>
    <w:rsid w:val="00693DF6"/>
    <w:rsid w:val="00694393"/>
    <w:rsid w:val="00694D9C"/>
    <w:rsid w:val="00695067"/>
    <w:rsid w:val="0069668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54B"/>
    <w:rsid w:val="006A0FE3"/>
    <w:rsid w:val="006A1449"/>
    <w:rsid w:val="006A155B"/>
    <w:rsid w:val="006A1571"/>
    <w:rsid w:val="006A1D27"/>
    <w:rsid w:val="006A2602"/>
    <w:rsid w:val="006A2F0C"/>
    <w:rsid w:val="006A323F"/>
    <w:rsid w:val="006A37C5"/>
    <w:rsid w:val="006A3C90"/>
    <w:rsid w:val="006A3D7D"/>
    <w:rsid w:val="006A4081"/>
    <w:rsid w:val="006A4C36"/>
    <w:rsid w:val="006A508E"/>
    <w:rsid w:val="006A5AA7"/>
    <w:rsid w:val="006A6D6E"/>
    <w:rsid w:val="006A73E0"/>
    <w:rsid w:val="006A7FAA"/>
    <w:rsid w:val="006B03FD"/>
    <w:rsid w:val="006B0613"/>
    <w:rsid w:val="006B10F9"/>
    <w:rsid w:val="006B12E8"/>
    <w:rsid w:val="006B1EFB"/>
    <w:rsid w:val="006B2504"/>
    <w:rsid w:val="006B2968"/>
    <w:rsid w:val="006B37A5"/>
    <w:rsid w:val="006B38B6"/>
    <w:rsid w:val="006B38FB"/>
    <w:rsid w:val="006B39D5"/>
    <w:rsid w:val="006B3D8A"/>
    <w:rsid w:val="006B537D"/>
    <w:rsid w:val="006B5393"/>
    <w:rsid w:val="006B54A0"/>
    <w:rsid w:val="006B57C6"/>
    <w:rsid w:val="006B5F78"/>
    <w:rsid w:val="006B64B3"/>
    <w:rsid w:val="006B6863"/>
    <w:rsid w:val="006B7441"/>
    <w:rsid w:val="006B74BE"/>
    <w:rsid w:val="006B7B96"/>
    <w:rsid w:val="006C017E"/>
    <w:rsid w:val="006C0251"/>
    <w:rsid w:val="006C0534"/>
    <w:rsid w:val="006C07B3"/>
    <w:rsid w:val="006C0861"/>
    <w:rsid w:val="006C13FE"/>
    <w:rsid w:val="006C1489"/>
    <w:rsid w:val="006C1AB9"/>
    <w:rsid w:val="006C1CDE"/>
    <w:rsid w:val="006C1F48"/>
    <w:rsid w:val="006C21A2"/>
    <w:rsid w:val="006C2C58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37D"/>
    <w:rsid w:val="006C6616"/>
    <w:rsid w:val="006C75D7"/>
    <w:rsid w:val="006C7654"/>
    <w:rsid w:val="006D0436"/>
    <w:rsid w:val="006D1027"/>
    <w:rsid w:val="006D142C"/>
    <w:rsid w:val="006D1438"/>
    <w:rsid w:val="006D1BAE"/>
    <w:rsid w:val="006D2201"/>
    <w:rsid w:val="006D2A0A"/>
    <w:rsid w:val="006D2DC5"/>
    <w:rsid w:val="006D32A3"/>
    <w:rsid w:val="006D38E7"/>
    <w:rsid w:val="006D44A7"/>
    <w:rsid w:val="006D4822"/>
    <w:rsid w:val="006D4A50"/>
    <w:rsid w:val="006D4C65"/>
    <w:rsid w:val="006D5DB3"/>
    <w:rsid w:val="006D5F4E"/>
    <w:rsid w:val="006D6567"/>
    <w:rsid w:val="006D683F"/>
    <w:rsid w:val="006D6BB6"/>
    <w:rsid w:val="006D6C36"/>
    <w:rsid w:val="006D6E7D"/>
    <w:rsid w:val="006D7EAF"/>
    <w:rsid w:val="006D7FB5"/>
    <w:rsid w:val="006E0D94"/>
    <w:rsid w:val="006E0F74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651"/>
    <w:rsid w:val="006E4C1E"/>
    <w:rsid w:val="006E51BC"/>
    <w:rsid w:val="006E52AE"/>
    <w:rsid w:val="006E5DAA"/>
    <w:rsid w:val="006E623E"/>
    <w:rsid w:val="006E62D1"/>
    <w:rsid w:val="006E6A4D"/>
    <w:rsid w:val="006E6D0C"/>
    <w:rsid w:val="006E7E59"/>
    <w:rsid w:val="006F0EB4"/>
    <w:rsid w:val="006F130B"/>
    <w:rsid w:val="006F201E"/>
    <w:rsid w:val="006F255A"/>
    <w:rsid w:val="006F275C"/>
    <w:rsid w:val="006F280B"/>
    <w:rsid w:val="006F2F3B"/>
    <w:rsid w:val="006F35AF"/>
    <w:rsid w:val="006F39CC"/>
    <w:rsid w:val="006F3E36"/>
    <w:rsid w:val="006F417E"/>
    <w:rsid w:val="006F4379"/>
    <w:rsid w:val="006F4545"/>
    <w:rsid w:val="006F46C7"/>
    <w:rsid w:val="006F4991"/>
    <w:rsid w:val="006F54E8"/>
    <w:rsid w:val="006F5DE8"/>
    <w:rsid w:val="006F60A2"/>
    <w:rsid w:val="006F76E7"/>
    <w:rsid w:val="006F7BCF"/>
    <w:rsid w:val="007002B6"/>
    <w:rsid w:val="0070046B"/>
    <w:rsid w:val="00701040"/>
    <w:rsid w:val="007011A6"/>
    <w:rsid w:val="0070122C"/>
    <w:rsid w:val="0070146E"/>
    <w:rsid w:val="007017F9"/>
    <w:rsid w:val="0070197C"/>
    <w:rsid w:val="00701CE9"/>
    <w:rsid w:val="00701DE6"/>
    <w:rsid w:val="007024AB"/>
    <w:rsid w:val="007027C0"/>
    <w:rsid w:val="00702F7A"/>
    <w:rsid w:val="00703434"/>
    <w:rsid w:val="00704315"/>
    <w:rsid w:val="00704895"/>
    <w:rsid w:val="00704C46"/>
    <w:rsid w:val="00705478"/>
    <w:rsid w:val="007056B2"/>
    <w:rsid w:val="00705745"/>
    <w:rsid w:val="00705AA4"/>
    <w:rsid w:val="00706196"/>
    <w:rsid w:val="00706B8F"/>
    <w:rsid w:val="00706C50"/>
    <w:rsid w:val="00707170"/>
    <w:rsid w:val="007077DE"/>
    <w:rsid w:val="0070792C"/>
    <w:rsid w:val="00707DFD"/>
    <w:rsid w:val="00710403"/>
    <w:rsid w:val="007109F4"/>
    <w:rsid w:val="00710C72"/>
    <w:rsid w:val="007110E6"/>
    <w:rsid w:val="0071139C"/>
    <w:rsid w:val="007115A2"/>
    <w:rsid w:val="007116E2"/>
    <w:rsid w:val="007119C7"/>
    <w:rsid w:val="00711C13"/>
    <w:rsid w:val="00711C38"/>
    <w:rsid w:val="00711E12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B72"/>
    <w:rsid w:val="00714DF8"/>
    <w:rsid w:val="007153BA"/>
    <w:rsid w:val="0071549B"/>
    <w:rsid w:val="0071593F"/>
    <w:rsid w:val="00715C00"/>
    <w:rsid w:val="00715C6E"/>
    <w:rsid w:val="007165B4"/>
    <w:rsid w:val="007165DC"/>
    <w:rsid w:val="0071689F"/>
    <w:rsid w:val="00717131"/>
    <w:rsid w:val="00717265"/>
    <w:rsid w:val="00717658"/>
    <w:rsid w:val="007202CC"/>
    <w:rsid w:val="007202E2"/>
    <w:rsid w:val="00720FAD"/>
    <w:rsid w:val="00720FE7"/>
    <w:rsid w:val="0072126A"/>
    <w:rsid w:val="00721755"/>
    <w:rsid w:val="00721E93"/>
    <w:rsid w:val="00722C8E"/>
    <w:rsid w:val="007233BF"/>
    <w:rsid w:val="0072457F"/>
    <w:rsid w:val="00724C6F"/>
    <w:rsid w:val="007261DF"/>
    <w:rsid w:val="00726337"/>
    <w:rsid w:val="00726387"/>
    <w:rsid w:val="00726AA3"/>
    <w:rsid w:val="00726AC2"/>
    <w:rsid w:val="00726B9F"/>
    <w:rsid w:val="00726FFC"/>
    <w:rsid w:val="007274A5"/>
    <w:rsid w:val="007275CD"/>
    <w:rsid w:val="00727791"/>
    <w:rsid w:val="007277B1"/>
    <w:rsid w:val="00727F59"/>
    <w:rsid w:val="00731046"/>
    <w:rsid w:val="0073166E"/>
    <w:rsid w:val="0073221C"/>
    <w:rsid w:val="00732916"/>
    <w:rsid w:val="00732CAC"/>
    <w:rsid w:val="00732D15"/>
    <w:rsid w:val="00733139"/>
    <w:rsid w:val="0073333C"/>
    <w:rsid w:val="007334C4"/>
    <w:rsid w:val="00734249"/>
    <w:rsid w:val="00734A47"/>
    <w:rsid w:val="00735077"/>
    <w:rsid w:val="0073539E"/>
    <w:rsid w:val="00735FA7"/>
    <w:rsid w:val="007367B2"/>
    <w:rsid w:val="00736A10"/>
    <w:rsid w:val="00736A36"/>
    <w:rsid w:val="0073719A"/>
    <w:rsid w:val="00737DA1"/>
    <w:rsid w:val="00740F63"/>
    <w:rsid w:val="00741532"/>
    <w:rsid w:val="00741D8B"/>
    <w:rsid w:val="007432B6"/>
    <w:rsid w:val="00744002"/>
    <w:rsid w:val="00744091"/>
    <w:rsid w:val="00744413"/>
    <w:rsid w:val="0074531E"/>
    <w:rsid w:val="00745CA3"/>
    <w:rsid w:val="00746225"/>
    <w:rsid w:val="0074634F"/>
    <w:rsid w:val="0074652F"/>
    <w:rsid w:val="00746BE9"/>
    <w:rsid w:val="00747641"/>
    <w:rsid w:val="0074772F"/>
    <w:rsid w:val="007479CA"/>
    <w:rsid w:val="00747E9D"/>
    <w:rsid w:val="00747EE1"/>
    <w:rsid w:val="00750374"/>
    <w:rsid w:val="00750AA2"/>
    <w:rsid w:val="00750E58"/>
    <w:rsid w:val="007518A9"/>
    <w:rsid w:val="00751FE4"/>
    <w:rsid w:val="00752640"/>
    <w:rsid w:val="00752B44"/>
    <w:rsid w:val="0075360B"/>
    <w:rsid w:val="00755D14"/>
    <w:rsid w:val="00755D31"/>
    <w:rsid w:val="007575F4"/>
    <w:rsid w:val="00757992"/>
    <w:rsid w:val="00757B20"/>
    <w:rsid w:val="00760486"/>
    <w:rsid w:val="00760A8E"/>
    <w:rsid w:val="00760E82"/>
    <w:rsid w:val="00761065"/>
    <w:rsid w:val="00761175"/>
    <w:rsid w:val="007616A3"/>
    <w:rsid w:val="00761A5A"/>
    <w:rsid w:val="00761C96"/>
    <w:rsid w:val="00762D16"/>
    <w:rsid w:val="00764238"/>
    <w:rsid w:val="0076452C"/>
    <w:rsid w:val="00764D79"/>
    <w:rsid w:val="00765BCD"/>
    <w:rsid w:val="00765E8F"/>
    <w:rsid w:val="00766A16"/>
    <w:rsid w:val="00766E66"/>
    <w:rsid w:val="00767087"/>
    <w:rsid w:val="00767568"/>
    <w:rsid w:val="0076756F"/>
    <w:rsid w:val="007675D2"/>
    <w:rsid w:val="007677DE"/>
    <w:rsid w:val="007678F3"/>
    <w:rsid w:val="00767942"/>
    <w:rsid w:val="00767D13"/>
    <w:rsid w:val="00767D8C"/>
    <w:rsid w:val="00770A91"/>
    <w:rsid w:val="00770C03"/>
    <w:rsid w:val="00770EF4"/>
    <w:rsid w:val="00771390"/>
    <w:rsid w:val="007719C9"/>
    <w:rsid w:val="00771B38"/>
    <w:rsid w:val="007721C9"/>
    <w:rsid w:val="00772352"/>
    <w:rsid w:val="007731B4"/>
    <w:rsid w:val="007731E2"/>
    <w:rsid w:val="00773962"/>
    <w:rsid w:val="00773EAF"/>
    <w:rsid w:val="007746CC"/>
    <w:rsid w:val="00775369"/>
    <w:rsid w:val="00775A12"/>
    <w:rsid w:val="00775D50"/>
    <w:rsid w:val="00776282"/>
    <w:rsid w:val="00776829"/>
    <w:rsid w:val="00776CEF"/>
    <w:rsid w:val="007770C9"/>
    <w:rsid w:val="007779EB"/>
    <w:rsid w:val="00777BD1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EAC"/>
    <w:rsid w:val="00782F05"/>
    <w:rsid w:val="0078317F"/>
    <w:rsid w:val="007833F0"/>
    <w:rsid w:val="00783670"/>
    <w:rsid w:val="00783E8B"/>
    <w:rsid w:val="00784406"/>
    <w:rsid w:val="007844B4"/>
    <w:rsid w:val="00784A3D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5CC"/>
    <w:rsid w:val="00790FE1"/>
    <w:rsid w:val="007910E1"/>
    <w:rsid w:val="007910E9"/>
    <w:rsid w:val="007915C2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3AB"/>
    <w:rsid w:val="00793D0F"/>
    <w:rsid w:val="00793E4E"/>
    <w:rsid w:val="00793F0D"/>
    <w:rsid w:val="0079404A"/>
    <w:rsid w:val="0079406A"/>
    <w:rsid w:val="0079438D"/>
    <w:rsid w:val="0079467D"/>
    <w:rsid w:val="00794B54"/>
    <w:rsid w:val="00794B7B"/>
    <w:rsid w:val="007950F4"/>
    <w:rsid w:val="00795742"/>
    <w:rsid w:val="0079584B"/>
    <w:rsid w:val="00795C18"/>
    <w:rsid w:val="00795D7E"/>
    <w:rsid w:val="00796261"/>
    <w:rsid w:val="007966EA"/>
    <w:rsid w:val="00796AF8"/>
    <w:rsid w:val="00796F49"/>
    <w:rsid w:val="0079731E"/>
    <w:rsid w:val="00797B24"/>
    <w:rsid w:val="00797D58"/>
    <w:rsid w:val="00797FAF"/>
    <w:rsid w:val="007A06F6"/>
    <w:rsid w:val="007A0C7A"/>
    <w:rsid w:val="007A0F8E"/>
    <w:rsid w:val="007A1617"/>
    <w:rsid w:val="007A1AE9"/>
    <w:rsid w:val="007A2A61"/>
    <w:rsid w:val="007A2B63"/>
    <w:rsid w:val="007A2BE2"/>
    <w:rsid w:val="007A2E02"/>
    <w:rsid w:val="007A2F5B"/>
    <w:rsid w:val="007A2F65"/>
    <w:rsid w:val="007A311A"/>
    <w:rsid w:val="007A32AC"/>
    <w:rsid w:val="007A3B95"/>
    <w:rsid w:val="007A3C43"/>
    <w:rsid w:val="007A3FB2"/>
    <w:rsid w:val="007A413D"/>
    <w:rsid w:val="007A420B"/>
    <w:rsid w:val="007A43B4"/>
    <w:rsid w:val="007A4629"/>
    <w:rsid w:val="007A49C2"/>
    <w:rsid w:val="007A4E44"/>
    <w:rsid w:val="007A53A9"/>
    <w:rsid w:val="007A57D5"/>
    <w:rsid w:val="007A594C"/>
    <w:rsid w:val="007A61EE"/>
    <w:rsid w:val="007A6240"/>
    <w:rsid w:val="007A661D"/>
    <w:rsid w:val="007A696A"/>
    <w:rsid w:val="007A7163"/>
    <w:rsid w:val="007A74D3"/>
    <w:rsid w:val="007A76B5"/>
    <w:rsid w:val="007A7BCB"/>
    <w:rsid w:val="007B05A7"/>
    <w:rsid w:val="007B06E0"/>
    <w:rsid w:val="007B0AFD"/>
    <w:rsid w:val="007B0B8F"/>
    <w:rsid w:val="007B0C3D"/>
    <w:rsid w:val="007B0E91"/>
    <w:rsid w:val="007B11F0"/>
    <w:rsid w:val="007B132E"/>
    <w:rsid w:val="007B1882"/>
    <w:rsid w:val="007B1942"/>
    <w:rsid w:val="007B1A80"/>
    <w:rsid w:val="007B2325"/>
    <w:rsid w:val="007B2368"/>
    <w:rsid w:val="007B25C8"/>
    <w:rsid w:val="007B2710"/>
    <w:rsid w:val="007B280C"/>
    <w:rsid w:val="007B446F"/>
    <w:rsid w:val="007B5688"/>
    <w:rsid w:val="007B5C4B"/>
    <w:rsid w:val="007B5C50"/>
    <w:rsid w:val="007B5CFD"/>
    <w:rsid w:val="007B5EB2"/>
    <w:rsid w:val="007B6092"/>
    <w:rsid w:val="007B63E8"/>
    <w:rsid w:val="007B64C5"/>
    <w:rsid w:val="007B6610"/>
    <w:rsid w:val="007B7386"/>
    <w:rsid w:val="007B74CD"/>
    <w:rsid w:val="007B7922"/>
    <w:rsid w:val="007B7AEE"/>
    <w:rsid w:val="007C098F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D18"/>
    <w:rsid w:val="007C2D56"/>
    <w:rsid w:val="007C2FC7"/>
    <w:rsid w:val="007C302C"/>
    <w:rsid w:val="007C30A5"/>
    <w:rsid w:val="007C354B"/>
    <w:rsid w:val="007C5404"/>
    <w:rsid w:val="007C5C60"/>
    <w:rsid w:val="007C62FA"/>
    <w:rsid w:val="007C688C"/>
    <w:rsid w:val="007C753D"/>
    <w:rsid w:val="007D006D"/>
    <w:rsid w:val="007D053A"/>
    <w:rsid w:val="007D06FA"/>
    <w:rsid w:val="007D0B96"/>
    <w:rsid w:val="007D1210"/>
    <w:rsid w:val="007D1584"/>
    <w:rsid w:val="007D1954"/>
    <w:rsid w:val="007D1A4F"/>
    <w:rsid w:val="007D1C14"/>
    <w:rsid w:val="007D2301"/>
    <w:rsid w:val="007D2B27"/>
    <w:rsid w:val="007D3067"/>
    <w:rsid w:val="007D3172"/>
    <w:rsid w:val="007D3249"/>
    <w:rsid w:val="007D32B4"/>
    <w:rsid w:val="007D33FD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7043"/>
    <w:rsid w:val="007D7129"/>
    <w:rsid w:val="007D7BC2"/>
    <w:rsid w:val="007D7E31"/>
    <w:rsid w:val="007E054E"/>
    <w:rsid w:val="007E0F12"/>
    <w:rsid w:val="007E113F"/>
    <w:rsid w:val="007E1D97"/>
    <w:rsid w:val="007E2A05"/>
    <w:rsid w:val="007E33CE"/>
    <w:rsid w:val="007E3464"/>
    <w:rsid w:val="007E3D37"/>
    <w:rsid w:val="007E3FBC"/>
    <w:rsid w:val="007E4A86"/>
    <w:rsid w:val="007E4F9F"/>
    <w:rsid w:val="007E5389"/>
    <w:rsid w:val="007E5770"/>
    <w:rsid w:val="007E6AE6"/>
    <w:rsid w:val="007E7DB6"/>
    <w:rsid w:val="007F0578"/>
    <w:rsid w:val="007F09CD"/>
    <w:rsid w:val="007F0B03"/>
    <w:rsid w:val="007F0CDE"/>
    <w:rsid w:val="007F1B82"/>
    <w:rsid w:val="007F1C03"/>
    <w:rsid w:val="007F1F51"/>
    <w:rsid w:val="007F3265"/>
    <w:rsid w:val="007F35E0"/>
    <w:rsid w:val="007F3DA9"/>
    <w:rsid w:val="007F4279"/>
    <w:rsid w:val="007F4C96"/>
    <w:rsid w:val="007F6437"/>
    <w:rsid w:val="007F66C4"/>
    <w:rsid w:val="007F6D3E"/>
    <w:rsid w:val="007F7013"/>
    <w:rsid w:val="007F741A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9E8"/>
    <w:rsid w:val="00803A0B"/>
    <w:rsid w:val="00803ABE"/>
    <w:rsid w:val="00804234"/>
    <w:rsid w:val="0080427C"/>
    <w:rsid w:val="008043A9"/>
    <w:rsid w:val="008045BB"/>
    <w:rsid w:val="0080498D"/>
    <w:rsid w:val="0080545A"/>
    <w:rsid w:val="0080569E"/>
    <w:rsid w:val="00805BE0"/>
    <w:rsid w:val="00806403"/>
    <w:rsid w:val="00806419"/>
    <w:rsid w:val="00807460"/>
    <w:rsid w:val="00807904"/>
    <w:rsid w:val="00807D09"/>
    <w:rsid w:val="00807D10"/>
    <w:rsid w:val="008101F8"/>
    <w:rsid w:val="008104D4"/>
    <w:rsid w:val="0081060E"/>
    <w:rsid w:val="00810821"/>
    <w:rsid w:val="0081198E"/>
    <w:rsid w:val="00811F24"/>
    <w:rsid w:val="0081261C"/>
    <w:rsid w:val="00813738"/>
    <w:rsid w:val="00813930"/>
    <w:rsid w:val="00813B64"/>
    <w:rsid w:val="008140AB"/>
    <w:rsid w:val="008142BF"/>
    <w:rsid w:val="008146C4"/>
    <w:rsid w:val="00814878"/>
    <w:rsid w:val="008149B6"/>
    <w:rsid w:val="00815497"/>
    <w:rsid w:val="00815B79"/>
    <w:rsid w:val="00815BE7"/>
    <w:rsid w:val="00815EAB"/>
    <w:rsid w:val="008164A6"/>
    <w:rsid w:val="00816680"/>
    <w:rsid w:val="00816879"/>
    <w:rsid w:val="008170B5"/>
    <w:rsid w:val="0081715F"/>
    <w:rsid w:val="008173B0"/>
    <w:rsid w:val="00817ED0"/>
    <w:rsid w:val="00817F52"/>
    <w:rsid w:val="00817F97"/>
    <w:rsid w:val="0082004E"/>
    <w:rsid w:val="008206B9"/>
    <w:rsid w:val="00820862"/>
    <w:rsid w:val="00820C9E"/>
    <w:rsid w:val="008210D5"/>
    <w:rsid w:val="008213FE"/>
    <w:rsid w:val="00821726"/>
    <w:rsid w:val="00821D58"/>
    <w:rsid w:val="00821FB4"/>
    <w:rsid w:val="008222B6"/>
    <w:rsid w:val="00823184"/>
    <w:rsid w:val="008236BD"/>
    <w:rsid w:val="00823704"/>
    <w:rsid w:val="00824ADB"/>
    <w:rsid w:val="00825E89"/>
    <w:rsid w:val="00825F4F"/>
    <w:rsid w:val="00826265"/>
    <w:rsid w:val="008263B8"/>
    <w:rsid w:val="0082641F"/>
    <w:rsid w:val="008267F3"/>
    <w:rsid w:val="00826B94"/>
    <w:rsid w:val="00826F17"/>
    <w:rsid w:val="00827E13"/>
    <w:rsid w:val="008307F0"/>
    <w:rsid w:val="00830D64"/>
    <w:rsid w:val="008319FC"/>
    <w:rsid w:val="00831E40"/>
    <w:rsid w:val="0083297D"/>
    <w:rsid w:val="00832C20"/>
    <w:rsid w:val="00832D8B"/>
    <w:rsid w:val="00833B43"/>
    <w:rsid w:val="00833E42"/>
    <w:rsid w:val="00833E44"/>
    <w:rsid w:val="0083417E"/>
    <w:rsid w:val="00834397"/>
    <w:rsid w:val="0083475B"/>
    <w:rsid w:val="00834EFB"/>
    <w:rsid w:val="008354A7"/>
    <w:rsid w:val="00835706"/>
    <w:rsid w:val="00835BBE"/>
    <w:rsid w:val="00835F5B"/>
    <w:rsid w:val="008364FC"/>
    <w:rsid w:val="00836AB0"/>
    <w:rsid w:val="008376E7"/>
    <w:rsid w:val="008378F3"/>
    <w:rsid w:val="008403E1"/>
    <w:rsid w:val="0084074B"/>
    <w:rsid w:val="00841276"/>
    <w:rsid w:val="00841315"/>
    <w:rsid w:val="0084177B"/>
    <w:rsid w:val="008419DD"/>
    <w:rsid w:val="00841A4D"/>
    <w:rsid w:val="00842014"/>
    <w:rsid w:val="0084214F"/>
    <w:rsid w:val="00842512"/>
    <w:rsid w:val="00842517"/>
    <w:rsid w:val="00843A72"/>
    <w:rsid w:val="00843B5B"/>
    <w:rsid w:val="00843B6F"/>
    <w:rsid w:val="0084440E"/>
    <w:rsid w:val="008445DA"/>
    <w:rsid w:val="00844662"/>
    <w:rsid w:val="00844874"/>
    <w:rsid w:val="0084569D"/>
    <w:rsid w:val="008458DC"/>
    <w:rsid w:val="00846056"/>
    <w:rsid w:val="00846CE7"/>
    <w:rsid w:val="008472BC"/>
    <w:rsid w:val="008477C1"/>
    <w:rsid w:val="00847D85"/>
    <w:rsid w:val="0085006A"/>
    <w:rsid w:val="00850510"/>
    <w:rsid w:val="00850817"/>
    <w:rsid w:val="0085081D"/>
    <w:rsid w:val="00850CC4"/>
    <w:rsid w:val="008510B8"/>
    <w:rsid w:val="0085141D"/>
    <w:rsid w:val="008514CD"/>
    <w:rsid w:val="0085158D"/>
    <w:rsid w:val="008517BF"/>
    <w:rsid w:val="00851B0B"/>
    <w:rsid w:val="00851F6C"/>
    <w:rsid w:val="00851FC4"/>
    <w:rsid w:val="00852707"/>
    <w:rsid w:val="008528CB"/>
    <w:rsid w:val="00852E10"/>
    <w:rsid w:val="00853179"/>
    <w:rsid w:val="00853377"/>
    <w:rsid w:val="008535BB"/>
    <w:rsid w:val="00853673"/>
    <w:rsid w:val="008538C7"/>
    <w:rsid w:val="008549AA"/>
    <w:rsid w:val="00854B2F"/>
    <w:rsid w:val="00854C5F"/>
    <w:rsid w:val="0085551B"/>
    <w:rsid w:val="0085553E"/>
    <w:rsid w:val="00856244"/>
    <w:rsid w:val="0085727A"/>
    <w:rsid w:val="00857507"/>
    <w:rsid w:val="0085785E"/>
    <w:rsid w:val="00857FDD"/>
    <w:rsid w:val="00860837"/>
    <w:rsid w:val="0086083A"/>
    <w:rsid w:val="00860B34"/>
    <w:rsid w:val="00860C0F"/>
    <w:rsid w:val="00860C1F"/>
    <w:rsid w:val="00861AE1"/>
    <w:rsid w:val="00861CB9"/>
    <w:rsid w:val="00861E43"/>
    <w:rsid w:val="00861F78"/>
    <w:rsid w:val="00862517"/>
    <w:rsid w:val="0086261F"/>
    <w:rsid w:val="00862867"/>
    <w:rsid w:val="00862969"/>
    <w:rsid w:val="00862F09"/>
    <w:rsid w:val="0086370C"/>
    <w:rsid w:val="00863741"/>
    <w:rsid w:val="00863836"/>
    <w:rsid w:val="00863899"/>
    <w:rsid w:val="00863D04"/>
    <w:rsid w:val="00863F05"/>
    <w:rsid w:val="00865EC0"/>
    <w:rsid w:val="00865ECC"/>
    <w:rsid w:val="008674CF"/>
    <w:rsid w:val="0086797B"/>
    <w:rsid w:val="00870DA8"/>
    <w:rsid w:val="00870DBA"/>
    <w:rsid w:val="00870E2F"/>
    <w:rsid w:val="00870FA0"/>
    <w:rsid w:val="0087171E"/>
    <w:rsid w:val="00871A56"/>
    <w:rsid w:val="00871FBF"/>
    <w:rsid w:val="00872A5B"/>
    <w:rsid w:val="00872C86"/>
    <w:rsid w:val="00873C05"/>
    <w:rsid w:val="008749A2"/>
    <w:rsid w:val="00874A41"/>
    <w:rsid w:val="008769AE"/>
    <w:rsid w:val="00876D56"/>
    <w:rsid w:val="00876E3E"/>
    <w:rsid w:val="0087710F"/>
    <w:rsid w:val="00877712"/>
    <w:rsid w:val="00877F4B"/>
    <w:rsid w:val="00880F9D"/>
    <w:rsid w:val="00881336"/>
    <w:rsid w:val="00881509"/>
    <w:rsid w:val="00881548"/>
    <w:rsid w:val="008819C6"/>
    <w:rsid w:val="00881B6B"/>
    <w:rsid w:val="00881D49"/>
    <w:rsid w:val="00882664"/>
    <w:rsid w:val="00883644"/>
    <w:rsid w:val="00883F5D"/>
    <w:rsid w:val="00884032"/>
    <w:rsid w:val="00884265"/>
    <w:rsid w:val="00884389"/>
    <w:rsid w:val="00884B22"/>
    <w:rsid w:val="00884BB0"/>
    <w:rsid w:val="00885076"/>
    <w:rsid w:val="008874F0"/>
    <w:rsid w:val="00887797"/>
    <w:rsid w:val="00887CAB"/>
    <w:rsid w:val="00887F20"/>
    <w:rsid w:val="00890800"/>
    <w:rsid w:val="00890875"/>
    <w:rsid w:val="008912B6"/>
    <w:rsid w:val="00891914"/>
    <w:rsid w:val="00891A16"/>
    <w:rsid w:val="00891A74"/>
    <w:rsid w:val="00892366"/>
    <w:rsid w:val="00892DBA"/>
    <w:rsid w:val="00892E77"/>
    <w:rsid w:val="00892E7C"/>
    <w:rsid w:val="0089392F"/>
    <w:rsid w:val="00893C64"/>
    <w:rsid w:val="008951A0"/>
    <w:rsid w:val="00895463"/>
    <w:rsid w:val="00895C2D"/>
    <w:rsid w:val="00895C33"/>
    <w:rsid w:val="00895CAC"/>
    <w:rsid w:val="0089602A"/>
    <w:rsid w:val="00896AB5"/>
    <w:rsid w:val="00897280"/>
    <w:rsid w:val="008978A5"/>
    <w:rsid w:val="008A026E"/>
    <w:rsid w:val="008A0B1B"/>
    <w:rsid w:val="008A1DCE"/>
    <w:rsid w:val="008A2162"/>
    <w:rsid w:val="008A2F27"/>
    <w:rsid w:val="008A3207"/>
    <w:rsid w:val="008A348D"/>
    <w:rsid w:val="008A3E80"/>
    <w:rsid w:val="008A3E98"/>
    <w:rsid w:val="008A3F45"/>
    <w:rsid w:val="008A417B"/>
    <w:rsid w:val="008A41CB"/>
    <w:rsid w:val="008A4314"/>
    <w:rsid w:val="008A4826"/>
    <w:rsid w:val="008A4B68"/>
    <w:rsid w:val="008A5111"/>
    <w:rsid w:val="008A5B0B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34A"/>
    <w:rsid w:val="008B0906"/>
    <w:rsid w:val="008B0BA6"/>
    <w:rsid w:val="008B3305"/>
    <w:rsid w:val="008B3ADC"/>
    <w:rsid w:val="008B3EB8"/>
    <w:rsid w:val="008B533F"/>
    <w:rsid w:val="008B58A1"/>
    <w:rsid w:val="008B5AE9"/>
    <w:rsid w:val="008B5D57"/>
    <w:rsid w:val="008B6141"/>
    <w:rsid w:val="008B6908"/>
    <w:rsid w:val="008B7AAB"/>
    <w:rsid w:val="008C015B"/>
    <w:rsid w:val="008C0244"/>
    <w:rsid w:val="008C089E"/>
    <w:rsid w:val="008C0B69"/>
    <w:rsid w:val="008C0B8C"/>
    <w:rsid w:val="008C0D39"/>
    <w:rsid w:val="008C0D80"/>
    <w:rsid w:val="008C0F1C"/>
    <w:rsid w:val="008C162B"/>
    <w:rsid w:val="008C2E80"/>
    <w:rsid w:val="008C349B"/>
    <w:rsid w:val="008C4225"/>
    <w:rsid w:val="008C4578"/>
    <w:rsid w:val="008C4738"/>
    <w:rsid w:val="008C4E0D"/>
    <w:rsid w:val="008C4FD7"/>
    <w:rsid w:val="008C51C4"/>
    <w:rsid w:val="008C5BA7"/>
    <w:rsid w:val="008C5D00"/>
    <w:rsid w:val="008C5D4A"/>
    <w:rsid w:val="008C6081"/>
    <w:rsid w:val="008C67F1"/>
    <w:rsid w:val="008C7BDA"/>
    <w:rsid w:val="008C7CF2"/>
    <w:rsid w:val="008D0374"/>
    <w:rsid w:val="008D0410"/>
    <w:rsid w:val="008D138A"/>
    <w:rsid w:val="008D1888"/>
    <w:rsid w:val="008D1B36"/>
    <w:rsid w:val="008D1C44"/>
    <w:rsid w:val="008D1C79"/>
    <w:rsid w:val="008D28C3"/>
    <w:rsid w:val="008D2A89"/>
    <w:rsid w:val="008D2C72"/>
    <w:rsid w:val="008D2CA6"/>
    <w:rsid w:val="008D3867"/>
    <w:rsid w:val="008D3AD1"/>
    <w:rsid w:val="008D43A6"/>
    <w:rsid w:val="008D4419"/>
    <w:rsid w:val="008D499C"/>
    <w:rsid w:val="008D5558"/>
    <w:rsid w:val="008D5995"/>
    <w:rsid w:val="008D6219"/>
    <w:rsid w:val="008D626D"/>
    <w:rsid w:val="008D6962"/>
    <w:rsid w:val="008D6BE3"/>
    <w:rsid w:val="008D72D9"/>
    <w:rsid w:val="008D7690"/>
    <w:rsid w:val="008D7D69"/>
    <w:rsid w:val="008D7E88"/>
    <w:rsid w:val="008D7F92"/>
    <w:rsid w:val="008E028D"/>
    <w:rsid w:val="008E0B81"/>
    <w:rsid w:val="008E1032"/>
    <w:rsid w:val="008E17A7"/>
    <w:rsid w:val="008E1A91"/>
    <w:rsid w:val="008E1B1F"/>
    <w:rsid w:val="008E1B6F"/>
    <w:rsid w:val="008E1C21"/>
    <w:rsid w:val="008E215D"/>
    <w:rsid w:val="008E2A74"/>
    <w:rsid w:val="008E2D48"/>
    <w:rsid w:val="008E362D"/>
    <w:rsid w:val="008E3953"/>
    <w:rsid w:val="008E3BB3"/>
    <w:rsid w:val="008E4C13"/>
    <w:rsid w:val="008E4C70"/>
    <w:rsid w:val="008E4D34"/>
    <w:rsid w:val="008E502A"/>
    <w:rsid w:val="008E50D8"/>
    <w:rsid w:val="008E568C"/>
    <w:rsid w:val="008E5824"/>
    <w:rsid w:val="008E59C2"/>
    <w:rsid w:val="008E5D22"/>
    <w:rsid w:val="008E608C"/>
    <w:rsid w:val="008E60BF"/>
    <w:rsid w:val="008E643E"/>
    <w:rsid w:val="008E6953"/>
    <w:rsid w:val="008E6E88"/>
    <w:rsid w:val="008E6FEB"/>
    <w:rsid w:val="008E7648"/>
    <w:rsid w:val="008E77FF"/>
    <w:rsid w:val="008E7CF0"/>
    <w:rsid w:val="008F00D8"/>
    <w:rsid w:val="008F1092"/>
    <w:rsid w:val="008F1576"/>
    <w:rsid w:val="008F1902"/>
    <w:rsid w:val="008F19B8"/>
    <w:rsid w:val="008F1B6A"/>
    <w:rsid w:val="008F3043"/>
    <w:rsid w:val="008F38F3"/>
    <w:rsid w:val="008F3D11"/>
    <w:rsid w:val="008F3E72"/>
    <w:rsid w:val="008F3F54"/>
    <w:rsid w:val="008F4492"/>
    <w:rsid w:val="008F4AE1"/>
    <w:rsid w:val="008F6327"/>
    <w:rsid w:val="008F63F8"/>
    <w:rsid w:val="008F741F"/>
    <w:rsid w:val="008F760B"/>
    <w:rsid w:val="008F7858"/>
    <w:rsid w:val="008F7F8E"/>
    <w:rsid w:val="0090001C"/>
    <w:rsid w:val="00900F6D"/>
    <w:rsid w:val="00901378"/>
    <w:rsid w:val="00902234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707"/>
    <w:rsid w:val="0090598A"/>
    <w:rsid w:val="00905DDB"/>
    <w:rsid w:val="009066D2"/>
    <w:rsid w:val="00906BA8"/>
    <w:rsid w:val="00906BC9"/>
    <w:rsid w:val="00906FA0"/>
    <w:rsid w:val="00910510"/>
    <w:rsid w:val="009106A4"/>
    <w:rsid w:val="00911063"/>
    <w:rsid w:val="0091109A"/>
    <w:rsid w:val="00911AE9"/>
    <w:rsid w:val="00911C93"/>
    <w:rsid w:val="009127ED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5161"/>
    <w:rsid w:val="00915711"/>
    <w:rsid w:val="00915915"/>
    <w:rsid w:val="00915E97"/>
    <w:rsid w:val="009179A1"/>
    <w:rsid w:val="00917B44"/>
    <w:rsid w:val="009208CE"/>
    <w:rsid w:val="00920A12"/>
    <w:rsid w:val="00920BBD"/>
    <w:rsid w:val="00920FEE"/>
    <w:rsid w:val="009210BC"/>
    <w:rsid w:val="009210CF"/>
    <w:rsid w:val="009214C0"/>
    <w:rsid w:val="00921E61"/>
    <w:rsid w:val="00921EBB"/>
    <w:rsid w:val="00922307"/>
    <w:rsid w:val="009224D9"/>
    <w:rsid w:val="00922A1D"/>
    <w:rsid w:val="00922CB2"/>
    <w:rsid w:val="00923165"/>
    <w:rsid w:val="00923508"/>
    <w:rsid w:val="009241A0"/>
    <w:rsid w:val="00924300"/>
    <w:rsid w:val="00925573"/>
    <w:rsid w:val="009255B0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1382"/>
    <w:rsid w:val="00931EE7"/>
    <w:rsid w:val="009324A2"/>
    <w:rsid w:val="009332CF"/>
    <w:rsid w:val="00933861"/>
    <w:rsid w:val="00933A20"/>
    <w:rsid w:val="00934C22"/>
    <w:rsid w:val="00936AC5"/>
    <w:rsid w:val="00936B83"/>
    <w:rsid w:val="00936E7E"/>
    <w:rsid w:val="00936F55"/>
    <w:rsid w:val="00937127"/>
    <w:rsid w:val="009371F6"/>
    <w:rsid w:val="00937B88"/>
    <w:rsid w:val="00937C78"/>
    <w:rsid w:val="00937D76"/>
    <w:rsid w:val="00937F2F"/>
    <w:rsid w:val="00940676"/>
    <w:rsid w:val="00940B44"/>
    <w:rsid w:val="00940E1B"/>
    <w:rsid w:val="009419C9"/>
    <w:rsid w:val="00942000"/>
    <w:rsid w:val="009435FE"/>
    <w:rsid w:val="00943771"/>
    <w:rsid w:val="0094449D"/>
    <w:rsid w:val="009448AE"/>
    <w:rsid w:val="00945023"/>
    <w:rsid w:val="009461B7"/>
    <w:rsid w:val="009463E4"/>
    <w:rsid w:val="00946B04"/>
    <w:rsid w:val="00946CE1"/>
    <w:rsid w:val="00946DB7"/>
    <w:rsid w:val="00947C3D"/>
    <w:rsid w:val="009501EB"/>
    <w:rsid w:val="00950270"/>
    <w:rsid w:val="0095078F"/>
    <w:rsid w:val="00950CF6"/>
    <w:rsid w:val="00951164"/>
    <w:rsid w:val="00951428"/>
    <w:rsid w:val="00951E87"/>
    <w:rsid w:val="00952727"/>
    <w:rsid w:val="00952866"/>
    <w:rsid w:val="00952871"/>
    <w:rsid w:val="00952946"/>
    <w:rsid w:val="009534AD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116"/>
    <w:rsid w:val="00956A11"/>
    <w:rsid w:val="00956B27"/>
    <w:rsid w:val="00957CA2"/>
    <w:rsid w:val="00960314"/>
    <w:rsid w:val="009603F3"/>
    <w:rsid w:val="00960901"/>
    <w:rsid w:val="009609EC"/>
    <w:rsid w:val="0096115B"/>
    <w:rsid w:val="0096183A"/>
    <w:rsid w:val="009619C4"/>
    <w:rsid w:val="009630C5"/>
    <w:rsid w:val="00963A95"/>
    <w:rsid w:val="00964094"/>
    <w:rsid w:val="009643C6"/>
    <w:rsid w:val="00964452"/>
    <w:rsid w:val="009649F6"/>
    <w:rsid w:val="00965424"/>
    <w:rsid w:val="0096561B"/>
    <w:rsid w:val="009657D9"/>
    <w:rsid w:val="00965B04"/>
    <w:rsid w:val="00966F3E"/>
    <w:rsid w:val="009675B8"/>
    <w:rsid w:val="00967802"/>
    <w:rsid w:val="009705A2"/>
    <w:rsid w:val="00970695"/>
    <w:rsid w:val="00970978"/>
    <w:rsid w:val="009722A0"/>
    <w:rsid w:val="009723A1"/>
    <w:rsid w:val="00972BEA"/>
    <w:rsid w:val="00973092"/>
    <w:rsid w:val="009735E6"/>
    <w:rsid w:val="00973F2A"/>
    <w:rsid w:val="0097473B"/>
    <w:rsid w:val="009748AD"/>
    <w:rsid w:val="00974A62"/>
    <w:rsid w:val="00974CDD"/>
    <w:rsid w:val="009755F1"/>
    <w:rsid w:val="009757A4"/>
    <w:rsid w:val="00975821"/>
    <w:rsid w:val="00975A83"/>
    <w:rsid w:val="00975D23"/>
    <w:rsid w:val="00975DFA"/>
    <w:rsid w:val="00975E2B"/>
    <w:rsid w:val="009766A9"/>
    <w:rsid w:val="009772B0"/>
    <w:rsid w:val="0097749D"/>
    <w:rsid w:val="00977589"/>
    <w:rsid w:val="0097765D"/>
    <w:rsid w:val="009776ED"/>
    <w:rsid w:val="0097786D"/>
    <w:rsid w:val="00977CD8"/>
    <w:rsid w:val="00977F8B"/>
    <w:rsid w:val="00980820"/>
    <w:rsid w:val="00980AC8"/>
    <w:rsid w:val="00980DA3"/>
    <w:rsid w:val="009811E3"/>
    <w:rsid w:val="00981201"/>
    <w:rsid w:val="009812CC"/>
    <w:rsid w:val="00981546"/>
    <w:rsid w:val="00981C47"/>
    <w:rsid w:val="00982340"/>
    <w:rsid w:val="00982C00"/>
    <w:rsid w:val="009830CB"/>
    <w:rsid w:val="00983A02"/>
    <w:rsid w:val="00984F56"/>
    <w:rsid w:val="00984FBB"/>
    <w:rsid w:val="00985704"/>
    <w:rsid w:val="00985A84"/>
    <w:rsid w:val="00985BBC"/>
    <w:rsid w:val="00986611"/>
    <w:rsid w:val="00986964"/>
    <w:rsid w:val="00986FBA"/>
    <w:rsid w:val="0098731D"/>
    <w:rsid w:val="0099021A"/>
    <w:rsid w:val="00990426"/>
    <w:rsid w:val="0099136C"/>
    <w:rsid w:val="00991746"/>
    <w:rsid w:val="0099229A"/>
    <w:rsid w:val="0099289B"/>
    <w:rsid w:val="00992FEE"/>
    <w:rsid w:val="00993BD6"/>
    <w:rsid w:val="00993EC1"/>
    <w:rsid w:val="009948F7"/>
    <w:rsid w:val="00995077"/>
    <w:rsid w:val="00995947"/>
    <w:rsid w:val="00995BF0"/>
    <w:rsid w:val="00995CFB"/>
    <w:rsid w:val="009963AF"/>
    <w:rsid w:val="00996B52"/>
    <w:rsid w:val="00996E25"/>
    <w:rsid w:val="00996E32"/>
    <w:rsid w:val="0099722E"/>
    <w:rsid w:val="009973A3"/>
    <w:rsid w:val="009978F5"/>
    <w:rsid w:val="00997D7D"/>
    <w:rsid w:val="009A04F0"/>
    <w:rsid w:val="009A050E"/>
    <w:rsid w:val="009A0C49"/>
    <w:rsid w:val="009A0F36"/>
    <w:rsid w:val="009A0FD6"/>
    <w:rsid w:val="009A1960"/>
    <w:rsid w:val="009A1A7B"/>
    <w:rsid w:val="009A1BB1"/>
    <w:rsid w:val="009A3A4D"/>
    <w:rsid w:val="009A3E4E"/>
    <w:rsid w:val="009A4206"/>
    <w:rsid w:val="009A447B"/>
    <w:rsid w:val="009A4CDA"/>
    <w:rsid w:val="009A4D54"/>
    <w:rsid w:val="009A5AD2"/>
    <w:rsid w:val="009A5CB3"/>
    <w:rsid w:val="009A5D33"/>
    <w:rsid w:val="009A6260"/>
    <w:rsid w:val="009A6AD9"/>
    <w:rsid w:val="009A7501"/>
    <w:rsid w:val="009A7708"/>
    <w:rsid w:val="009A7805"/>
    <w:rsid w:val="009A7996"/>
    <w:rsid w:val="009A7AB3"/>
    <w:rsid w:val="009B090E"/>
    <w:rsid w:val="009B154A"/>
    <w:rsid w:val="009B17D6"/>
    <w:rsid w:val="009B1D62"/>
    <w:rsid w:val="009B24A6"/>
    <w:rsid w:val="009B2991"/>
    <w:rsid w:val="009B32AE"/>
    <w:rsid w:val="009B3522"/>
    <w:rsid w:val="009B364C"/>
    <w:rsid w:val="009B379A"/>
    <w:rsid w:val="009B37A5"/>
    <w:rsid w:val="009B3DE6"/>
    <w:rsid w:val="009B45CA"/>
    <w:rsid w:val="009B4700"/>
    <w:rsid w:val="009B515C"/>
    <w:rsid w:val="009B5A90"/>
    <w:rsid w:val="009B6511"/>
    <w:rsid w:val="009B72FB"/>
    <w:rsid w:val="009B74E8"/>
    <w:rsid w:val="009C0394"/>
    <w:rsid w:val="009C082B"/>
    <w:rsid w:val="009C0E8D"/>
    <w:rsid w:val="009C109A"/>
    <w:rsid w:val="009C152A"/>
    <w:rsid w:val="009C1AAB"/>
    <w:rsid w:val="009C2389"/>
    <w:rsid w:val="009C2E10"/>
    <w:rsid w:val="009C2F48"/>
    <w:rsid w:val="009C345F"/>
    <w:rsid w:val="009C3562"/>
    <w:rsid w:val="009C386C"/>
    <w:rsid w:val="009C3E81"/>
    <w:rsid w:val="009C4573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998"/>
    <w:rsid w:val="009C7CF2"/>
    <w:rsid w:val="009C7FA1"/>
    <w:rsid w:val="009D0387"/>
    <w:rsid w:val="009D04AB"/>
    <w:rsid w:val="009D1710"/>
    <w:rsid w:val="009D173E"/>
    <w:rsid w:val="009D22C1"/>
    <w:rsid w:val="009D30DD"/>
    <w:rsid w:val="009D3635"/>
    <w:rsid w:val="009D3A92"/>
    <w:rsid w:val="009D3C80"/>
    <w:rsid w:val="009D3D16"/>
    <w:rsid w:val="009D3EF9"/>
    <w:rsid w:val="009D3F8B"/>
    <w:rsid w:val="009D4500"/>
    <w:rsid w:val="009D5297"/>
    <w:rsid w:val="009D55E5"/>
    <w:rsid w:val="009D5C84"/>
    <w:rsid w:val="009D677A"/>
    <w:rsid w:val="009D705B"/>
    <w:rsid w:val="009D7DF4"/>
    <w:rsid w:val="009E05B8"/>
    <w:rsid w:val="009E062D"/>
    <w:rsid w:val="009E09BC"/>
    <w:rsid w:val="009E0B3F"/>
    <w:rsid w:val="009E0CD5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404D"/>
    <w:rsid w:val="009E4268"/>
    <w:rsid w:val="009E4726"/>
    <w:rsid w:val="009E49F5"/>
    <w:rsid w:val="009E4A63"/>
    <w:rsid w:val="009E4D0D"/>
    <w:rsid w:val="009E4D20"/>
    <w:rsid w:val="009E5310"/>
    <w:rsid w:val="009E6151"/>
    <w:rsid w:val="009E67B8"/>
    <w:rsid w:val="009E6978"/>
    <w:rsid w:val="009E6AF4"/>
    <w:rsid w:val="009E6D6C"/>
    <w:rsid w:val="009E6FF2"/>
    <w:rsid w:val="009E7066"/>
    <w:rsid w:val="009E718D"/>
    <w:rsid w:val="009F08E9"/>
    <w:rsid w:val="009F0AAC"/>
    <w:rsid w:val="009F0D78"/>
    <w:rsid w:val="009F12E0"/>
    <w:rsid w:val="009F1311"/>
    <w:rsid w:val="009F13B9"/>
    <w:rsid w:val="009F13EB"/>
    <w:rsid w:val="009F14B6"/>
    <w:rsid w:val="009F1BE5"/>
    <w:rsid w:val="009F29D6"/>
    <w:rsid w:val="009F36FE"/>
    <w:rsid w:val="009F3D6A"/>
    <w:rsid w:val="009F3DA3"/>
    <w:rsid w:val="009F41BB"/>
    <w:rsid w:val="009F4709"/>
    <w:rsid w:val="009F52BF"/>
    <w:rsid w:val="009F539B"/>
    <w:rsid w:val="009F5519"/>
    <w:rsid w:val="009F6474"/>
    <w:rsid w:val="009F65DF"/>
    <w:rsid w:val="009F7D8B"/>
    <w:rsid w:val="009F7DAD"/>
    <w:rsid w:val="009F7E61"/>
    <w:rsid w:val="00A00019"/>
    <w:rsid w:val="00A01162"/>
    <w:rsid w:val="00A01966"/>
    <w:rsid w:val="00A01DF8"/>
    <w:rsid w:val="00A0227B"/>
    <w:rsid w:val="00A02385"/>
    <w:rsid w:val="00A02732"/>
    <w:rsid w:val="00A02FC2"/>
    <w:rsid w:val="00A0322A"/>
    <w:rsid w:val="00A037A5"/>
    <w:rsid w:val="00A0393B"/>
    <w:rsid w:val="00A05FAC"/>
    <w:rsid w:val="00A0620C"/>
    <w:rsid w:val="00A06B28"/>
    <w:rsid w:val="00A07CEF"/>
    <w:rsid w:val="00A07E3C"/>
    <w:rsid w:val="00A10733"/>
    <w:rsid w:val="00A10835"/>
    <w:rsid w:val="00A10A12"/>
    <w:rsid w:val="00A10FB4"/>
    <w:rsid w:val="00A11478"/>
    <w:rsid w:val="00A11530"/>
    <w:rsid w:val="00A11A72"/>
    <w:rsid w:val="00A11E80"/>
    <w:rsid w:val="00A11F41"/>
    <w:rsid w:val="00A12B2B"/>
    <w:rsid w:val="00A13103"/>
    <w:rsid w:val="00A132E0"/>
    <w:rsid w:val="00A133F8"/>
    <w:rsid w:val="00A13766"/>
    <w:rsid w:val="00A1394F"/>
    <w:rsid w:val="00A13C12"/>
    <w:rsid w:val="00A14233"/>
    <w:rsid w:val="00A144BB"/>
    <w:rsid w:val="00A14D33"/>
    <w:rsid w:val="00A1528A"/>
    <w:rsid w:val="00A15513"/>
    <w:rsid w:val="00A15587"/>
    <w:rsid w:val="00A1578C"/>
    <w:rsid w:val="00A15AE4"/>
    <w:rsid w:val="00A16A02"/>
    <w:rsid w:val="00A16F73"/>
    <w:rsid w:val="00A16F9A"/>
    <w:rsid w:val="00A17247"/>
    <w:rsid w:val="00A20313"/>
    <w:rsid w:val="00A207D0"/>
    <w:rsid w:val="00A20E5C"/>
    <w:rsid w:val="00A210DF"/>
    <w:rsid w:val="00A2151A"/>
    <w:rsid w:val="00A21BEA"/>
    <w:rsid w:val="00A22BB3"/>
    <w:rsid w:val="00A235A8"/>
    <w:rsid w:val="00A24081"/>
    <w:rsid w:val="00A24193"/>
    <w:rsid w:val="00A24BFF"/>
    <w:rsid w:val="00A24C62"/>
    <w:rsid w:val="00A250F9"/>
    <w:rsid w:val="00A25A6E"/>
    <w:rsid w:val="00A25C8D"/>
    <w:rsid w:val="00A25D24"/>
    <w:rsid w:val="00A2674F"/>
    <w:rsid w:val="00A2709F"/>
    <w:rsid w:val="00A272B7"/>
    <w:rsid w:val="00A27431"/>
    <w:rsid w:val="00A27ACD"/>
    <w:rsid w:val="00A27B1A"/>
    <w:rsid w:val="00A3072A"/>
    <w:rsid w:val="00A309D4"/>
    <w:rsid w:val="00A314EA"/>
    <w:rsid w:val="00A31599"/>
    <w:rsid w:val="00A318F0"/>
    <w:rsid w:val="00A31C01"/>
    <w:rsid w:val="00A32845"/>
    <w:rsid w:val="00A3284D"/>
    <w:rsid w:val="00A328B2"/>
    <w:rsid w:val="00A32B35"/>
    <w:rsid w:val="00A32F7A"/>
    <w:rsid w:val="00A33787"/>
    <w:rsid w:val="00A3408F"/>
    <w:rsid w:val="00A3412C"/>
    <w:rsid w:val="00A346A0"/>
    <w:rsid w:val="00A346AB"/>
    <w:rsid w:val="00A34B44"/>
    <w:rsid w:val="00A34DFC"/>
    <w:rsid w:val="00A35033"/>
    <w:rsid w:val="00A3514B"/>
    <w:rsid w:val="00A351CF"/>
    <w:rsid w:val="00A351DC"/>
    <w:rsid w:val="00A352AA"/>
    <w:rsid w:val="00A35642"/>
    <w:rsid w:val="00A359B3"/>
    <w:rsid w:val="00A3634C"/>
    <w:rsid w:val="00A36A6A"/>
    <w:rsid w:val="00A36DB4"/>
    <w:rsid w:val="00A37145"/>
    <w:rsid w:val="00A37318"/>
    <w:rsid w:val="00A37715"/>
    <w:rsid w:val="00A379B9"/>
    <w:rsid w:val="00A37D86"/>
    <w:rsid w:val="00A40A3C"/>
    <w:rsid w:val="00A40BD6"/>
    <w:rsid w:val="00A40C09"/>
    <w:rsid w:val="00A40C48"/>
    <w:rsid w:val="00A42081"/>
    <w:rsid w:val="00A42B50"/>
    <w:rsid w:val="00A431D3"/>
    <w:rsid w:val="00A432A3"/>
    <w:rsid w:val="00A4340E"/>
    <w:rsid w:val="00A4410A"/>
    <w:rsid w:val="00A447CC"/>
    <w:rsid w:val="00A4489F"/>
    <w:rsid w:val="00A44ECE"/>
    <w:rsid w:val="00A45256"/>
    <w:rsid w:val="00A45407"/>
    <w:rsid w:val="00A46CB2"/>
    <w:rsid w:val="00A47290"/>
    <w:rsid w:val="00A47905"/>
    <w:rsid w:val="00A479D9"/>
    <w:rsid w:val="00A508EC"/>
    <w:rsid w:val="00A50A3B"/>
    <w:rsid w:val="00A524C1"/>
    <w:rsid w:val="00A52C9D"/>
    <w:rsid w:val="00A52E1E"/>
    <w:rsid w:val="00A52FF7"/>
    <w:rsid w:val="00A530C1"/>
    <w:rsid w:val="00A53984"/>
    <w:rsid w:val="00A53EA2"/>
    <w:rsid w:val="00A54180"/>
    <w:rsid w:val="00A548FE"/>
    <w:rsid w:val="00A54BAB"/>
    <w:rsid w:val="00A55359"/>
    <w:rsid w:val="00A565F4"/>
    <w:rsid w:val="00A568F2"/>
    <w:rsid w:val="00A56F82"/>
    <w:rsid w:val="00A57080"/>
    <w:rsid w:val="00A57124"/>
    <w:rsid w:val="00A57305"/>
    <w:rsid w:val="00A57600"/>
    <w:rsid w:val="00A57D55"/>
    <w:rsid w:val="00A57E0C"/>
    <w:rsid w:val="00A60173"/>
    <w:rsid w:val="00A60F0E"/>
    <w:rsid w:val="00A616D8"/>
    <w:rsid w:val="00A61A0E"/>
    <w:rsid w:val="00A61CFD"/>
    <w:rsid w:val="00A629DA"/>
    <w:rsid w:val="00A62B32"/>
    <w:rsid w:val="00A62F26"/>
    <w:rsid w:val="00A63179"/>
    <w:rsid w:val="00A634A2"/>
    <w:rsid w:val="00A64A6F"/>
    <w:rsid w:val="00A64C13"/>
    <w:rsid w:val="00A64C33"/>
    <w:rsid w:val="00A64F60"/>
    <w:rsid w:val="00A65256"/>
    <w:rsid w:val="00A65460"/>
    <w:rsid w:val="00A660E9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4A"/>
    <w:rsid w:val="00A70EB9"/>
    <w:rsid w:val="00A716CA"/>
    <w:rsid w:val="00A72547"/>
    <w:rsid w:val="00A72824"/>
    <w:rsid w:val="00A72B07"/>
    <w:rsid w:val="00A72E5F"/>
    <w:rsid w:val="00A72FF3"/>
    <w:rsid w:val="00A73679"/>
    <w:rsid w:val="00A737D4"/>
    <w:rsid w:val="00A73A15"/>
    <w:rsid w:val="00A73AC4"/>
    <w:rsid w:val="00A73AEF"/>
    <w:rsid w:val="00A7421C"/>
    <w:rsid w:val="00A744FC"/>
    <w:rsid w:val="00A7458B"/>
    <w:rsid w:val="00A74882"/>
    <w:rsid w:val="00A75016"/>
    <w:rsid w:val="00A751C7"/>
    <w:rsid w:val="00A75409"/>
    <w:rsid w:val="00A7582F"/>
    <w:rsid w:val="00A759F5"/>
    <w:rsid w:val="00A75ACC"/>
    <w:rsid w:val="00A76035"/>
    <w:rsid w:val="00A76F7C"/>
    <w:rsid w:val="00A77307"/>
    <w:rsid w:val="00A77EBE"/>
    <w:rsid w:val="00A8022B"/>
    <w:rsid w:val="00A80EBE"/>
    <w:rsid w:val="00A8104B"/>
    <w:rsid w:val="00A8105E"/>
    <w:rsid w:val="00A81A10"/>
    <w:rsid w:val="00A81BCB"/>
    <w:rsid w:val="00A832A8"/>
    <w:rsid w:val="00A835D3"/>
    <w:rsid w:val="00A83B85"/>
    <w:rsid w:val="00A8426B"/>
    <w:rsid w:val="00A84656"/>
    <w:rsid w:val="00A84D47"/>
    <w:rsid w:val="00A85419"/>
    <w:rsid w:val="00A855A6"/>
    <w:rsid w:val="00A858F8"/>
    <w:rsid w:val="00A85D27"/>
    <w:rsid w:val="00A8653C"/>
    <w:rsid w:val="00A86D18"/>
    <w:rsid w:val="00A86E5E"/>
    <w:rsid w:val="00A87219"/>
    <w:rsid w:val="00A87C3F"/>
    <w:rsid w:val="00A9014B"/>
    <w:rsid w:val="00A90F11"/>
    <w:rsid w:val="00A90F9B"/>
    <w:rsid w:val="00A9115C"/>
    <w:rsid w:val="00A9120B"/>
    <w:rsid w:val="00A91258"/>
    <w:rsid w:val="00A913BD"/>
    <w:rsid w:val="00A91E05"/>
    <w:rsid w:val="00A925DA"/>
    <w:rsid w:val="00A92A11"/>
    <w:rsid w:val="00A92DB5"/>
    <w:rsid w:val="00A9313B"/>
    <w:rsid w:val="00A934BF"/>
    <w:rsid w:val="00A9350D"/>
    <w:rsid w:val="00A94610"/>
    <w:rsid w:val="00A949C4"/>
    <w:rsid w:val="00A94A5D"/>
    <w:rsid w:val="00A94C65"/>
    <w:rsid w:val="00A957A0"/>
    <w:rsid w:val="00A96166"/>
    <w:rsid w:val="00A968C1"/>
    <w:rsid w:val="00A96E71"/>
    <w:rsid w:val="00A97BA3"/>
    <w:rsid w:val="00A97EE4"/>
    <w:rsid w:val="00AA0523"/>
    <w:rsid w:val="00AA10CB"/>
    <w:rsid w:val="00AA17D9"/>
    <w:rsid w:val="00AA1C1F"/>
    <w:rsid w:val="00AA200A"/>
    <w:rsid w:val="00AA2469"/>
    <w:rsid w:val="00AA2EDA"/>
    <w:rsid w:val="00AA396C"/>
    <w:rsid w:val="00AA3C0A"/>
    <w:rsid w:val="00AA3EF6"/>
    <w:rsid w:val="00AA472B"/>
    <w:rsid w:val="00AA503A"/>
    <w:rsid w:val="00AA5246"/>
    <w:rsid w:val="00AA5611"/>
    <w:rsid w:val="00AA5967"/>
    <w:rsid w:val="00AA5A2E"/>
    <w:rsid w:val="00AA5CF5"/>
    <w:rsid w:val="00AA5F80"/>
    <w:rsid w:val="00AA6022"/>
    <w:rsid w:val="00AA6B8B"/>
    <w:rsid w:val="00AA6C35"/>
    <w:rsid w:val="00AA6C6D"/>
    <w:rsid w:val="00AA6DFB"/>
    <w:rsid w:val="00AA6E96"/>
    <w:rsid w:val="00AA7C63"/>
    <w:rsid w:val="00AA7D3D"/>
    <w:rsid w:val="00AB0057"/>
    <w:rsid w:val="00AB1231"/>
    <w:rsid w:val="00AB173B"/>
    <w:rsid w:val="00AB1854"/>
    <w:rsid w:val="00AB18A2"/>
    <w:rsid w:val="00AB1917"/>
    <w:rsid w:val="00AB19D4"/>
    <w:rsid w:val="00AB1A50"/>
    <w:rsid w:val="00AB1B90"/>
    <w:rsid w:val="00AB1FEA"/>
    <w:rsid w:val="00AB21C3"/>
    <w:rsid w:val="00AB247E"/>
    <w:rsid w:val="00AB25DF"/>
    <w:rsid w:val="00AB2B20"/>
    <w:rsid w:val="00AB3926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6D2C"/>
    <w:rsid w:val="00AB6F17"/>
    <w:rsid w:val="00AB7084"/>
    <w:rsid w:val="00AB7AF0"/>
    <w:rsid w:val="00AB7F2B"/>
    <w:rsid w:val="00AC0330"/>
    <w:rsid w:val="00AC03E4"/>
    <w:rsid w:val="00AC07DB"/>
    <w:rsid w:val="00AC0849"/>
    <w:rsid w:val="00AC0E1B"/>
    <w:rsid w:val="00AC1161"/>
    <w:rsid w:val="00AC1597"/>
    <w:rsid w:val="00AC17EF"/>
    <w:rsid w:val="00AC1ABE"/>
    <w:rsid w:val="00AC1BB4"/>
    <w:rsid w:val="00AC1BD0"/>
    <w:rsid w:val="00AC1C4F"/>
    <w:rsid w:val="00AC26C0"/>
    <w:rsid w:val="00AC2A8E"/>
    <w:rsid w:val="00AC3051"/>
    <w:rsid w:val="00AC3167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1464"/>
    <w:rsid w:val="00AD2007"/>
    <w:rsid w:val="00AD2579"/>
    <w:rsid w:val="00AD284D"/>
    <w:rsid w:val="00AD2C1B"/>
    <w:rsid w:val="00AD2C4A"/>
    <w:rsid w:val="00AD43B6"/>
    <w:rsid w:val="00AD4BFE"/>
    <w:rsid w:val="00AD54EE"/>
    <w:rsid w:val="00AD5574"/>
    <w:rsid w:val="00AD57F1"/>
    <w:rsid w:val="00AD5EB2"/>
    <w:rsid w:val="00AD61E9"/>
    <w:rsid w:val="00AD65BD"/>
    <w:rsid w:val="00AD7569"/>
    <w:rsid w:val="00AD77E8"/>
    <w:rsid w:val="00AD7C4C"/>
    <w:rsid w:val="00AE00CB"/>
    <w:rsid w:val="00AE086F"/>
    <w:rsid w:val="00AE10A9"/>
    <w:rsid w:val="00AE1538"/>
    <w:rsid w:val="00AE17CB"/>
    <w:rsid w:val="00AE1909"/>
    <w:rsid w:val="00AE1A28"/>
    <w:rsid w:val="00AE1ECC"/>
    <w:rsid w:val="00AE2989"/>
    <w:rsid w:val="00AE2DAA"/>
    <w:rsid w:val="00AE2EF3"/>
    <w:rsid w:val="00AE311B"/>
    <w:rsid w:val="00AE3AFE"/>
    <w:rsid w:val="00AE3BCE"/>
    <w:rsid w:val="00AE3D55"/>
    <w:rsid w:val="00AE44EF"/>
    <w:rsid w:val="00AE4DB0"/>
    <w:rsid w:val="00AE4DB2"/>
    <w:rsid w:val="00AE5786"/>
    <w:rsid w:val="00AE583D"/>
    <w:rsid w:val="00AE5AD4"/>
    <w:rsid w:val="00AE5CA2"/>
    <w:rsid w:val="00AE5F50"/>
    <w:rsid w:val="00AE5F54"/>
    <w:rsid w:val="00AE65A4"/>
    <w:rsid w:val="00AE6FA9"/>
    <w:rsid w:val="00AF00CB"/>
    <w:rsid w:val="00AF02C7"/>
    <w:rsid w:val="00AF067B"/>
    <w:rsid w:val="00AF07B6"/>
    <w:rsid w:val="00AF17A0"/>
    <w:rsid w:val="00AF1FA8"/>
    <w:rsid w:val="00AF2679"/>
    <w:rsid w:val="00AF27EE"/>
    <w:rsid w:val="00AF2965"/>
    <w:rsid w:val="00AF2E8A"/>
    <w:rsid w:val="00AF2F26"/>
    <w:rsid w:val="00AF3268"/>
    <w:rsid w:val="00AF3D2B"/>
    <w:rsid w:val="00AF3D74"/>
    <w:rsid w:val="00AF46CD"/>
    <w:rsid w:val="00AF487D"/>
    <w:rsid w:val="00AF4E7D"/>
    <w:rsid w:val="00AF5363"/>
    <w:rsid w:val="00AF5AD4"/>
    <w:rsid w:val="00AF6443"/>
    <w:rsid w:val="00AF6656"/>
    <w:rsid w:val="00AF6A7A"/>
    <w:rsid w:val="00AF6CAC"/>
    <w:rsid w:val="00AF72E1"/>
    <w:rsid w:val="00AF748D"/>
    <w:rsid w:val="00AF7519"/>
    <w:rsid w:val="00AF7527"/>
    <w:rsid w:val="00AF7C5B"/>
    <w:rsid w:val="00AF7D74"/>
    <w:rsid w:val="00AF7F2D"/>
    <w:rsid w:val="00B012CD"/>
    <w:rsid w:val="00B01389"/>
    <w:rsid w:val="00B01885"/>
    <w:rsid w:val="00B02964"/>
    <w:rsid w:val="00B02E69"/>
    <w:rsid w:val="00B04659"/>
    <w:rsid w:val="00B04BF6"/>
    <w:rsid w:val="00B04D80"/>
    <w:rsid w:val="00B0564B"/>
    <w:rsid w:val="00B0574A"/>
    <w:rsid w:val="00B058A8"/>
    <w:rsid w:val="00B060A5"/>
    <w:rsid w:val="00B0678C"/>
    <w:rsid w:val="00B070D3"/>
    <w:rsid w:val="00B0713F"/>
    <w:rsid w:val="00B07519"/>
    <w:rsid w:val="00B07609"/>
    <w:rsid w:val="00B07999"/>
    <w:rsid w:val="00B10305"/>
    <w:rsid w:val="00B11E41"/>
    <w:rsid w:val="00B121E1"/>
    <w:rsid w:val="00B123DF"/>
    <w:rsid w:val="00B129D5"/>
    <w:rsid w:val="00B131EF"/>
    <w:rsid w:val="00B13FD9"/>
    <w:rsid w:val="00B1428A"/>
    <w:rsid w:val="00B14A33"/>
    <w:rsid w:val="00B14D10"/>
    <w:rsid w:val="00B1529F"/>
    <w:rsid w:val="00B15693"/>
    <w:rsid w:val="00B15930"/>
    <w:rsid w:val="00B163FF"/>
    <w:rsid w:val="00B17D9E"/>
    <w:rsid w:val="00B211B6"/>
    <w:rsid w:val="00B2195D"/>
    <w:rsid w:val="00B21D0E"/>
    <w:rsid w:val="00B21D98"/>
    <w:rsid w:val="00B22628"/>
    <w:rsid w:val="00B2268C"/>
    <w:rsid w:val="00B22D7E"/>
    <w:rsid w:val="00B22E9C"/>
    <w:rsid w:val="00B2307F"/>
    <w:rsid w:val="00B23169"/>
    <w:rsid w:val="00B238A3"/>
    <w:rsid w:val="00B23B04"/>
    <w:rsid w:val="00B2404D"/>
    <w:rsid w:val="00B24248"/>
    <w:rsid w:val="00B24A85"/>
    <w:rsid w:val="00B24E68"/>
    <w:rsid w:val="00B250BD"/>
    <w:rsid w:val="00B2641B"/>
    <w:rsid w:val="00B26598"/>
    <w:rsid w:val="00B26FCA"/>
    <w:rsid w:val="00B2796F"/>
    <w:rsid w:val="00B27975"/>
    <w:rsid w:val="00B27FCE"/>
    <w:rsid w:val="00B30B12"/>
    <w:rsid w:val="00B30B78"/>
    <w:rsid w:val="00B3193D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F0B"/>
    <w:rsid w:val="00B34323"/>
    <w:rsid w:val="00B34379"/>
    <w:rsid w:val="00B34624"/>
    <w:rsid w:val="00B34DF8"/>
    <w:rsid w:val="00B3529D"/>
    <w:rsid w:val="00B35357"/>
    <w:rsid w:val="00B35E4B"/>
    <w:rsid w:val="00B35FE5"/>
    <w:rsid w:val="00B3635F"/>
    <w:rsid w:val="00B37207"/>
    <w:rsid w:val="00B3731C"/>
    <w:rsid w:val="00B37AE3"/>
    <w:rsid w:val="00B37C50"/>
    <w:rsid w:val="00B40F91"/>
    <w:rsid w:val="00B40FBB"/>
    <w:rsid w:val="00B41165"/>
    <w:rsid w:val="00B411D3"/>
    <w:rsid w:val="00B415FF"/>
    <w:rsid w:val="00B41D2D"/>
    <w:rsid w:val="00B4304F"/>
    <w:rsid w:val="00B43578"/>
    <w:rsid w:val="00B44D46"/>
    <w:rsid w:val="00B44E73"/>
    <w:rsid w:val="00B455C4"/>
    <w:rsid w:val="00B458CF"/>
    <w:rsid w:val="00B45D1D"/>
    <w:rsid w:val="00B46793"/>
    <w:rsid w:val="00B5104C"/>
    <w:rsid w:val="00B5187D"/>
    <w:rsid w:val="00B51C54"/>
    <w:rsid w:val="00B5209F"/>
    <w:rsid w:val="00B522FD"/>
    <w:rsid w:val="00B52E09"/>
    <w:rsid w:val="00B531FC"/>
    <w:rsid w:val="00B534D5"/>
    <w:rsid w:val="00B53AC7"/>
    <w:rsid w:val="00B53F3F"/>
    <w:rsid w:val="00B54FDA"/>
    <w:rsid w:val="00B55076"/>
    <w:rsid w:val="00B55A03"/>
    <w:rsid w:val="00B55B93"/>
    <w:rsid w:val="00B55C66"/>
    <w:rsid w:val="00B5630E"/>
    <w:rsid w:val="00B56584"/>
    <w:rsid w:val="00B57036"/>
    <w:rsid w:val="00B578F9"/>
    <w:rsid w:val="00B600EA"/>
    <w:rsid w:val="00B60BA6"/>
    <w:rsid w:val="00B614AE"/>
    <w:rsid w:val="00B62161"/>
    <w:rsid w:val="00B62509"/>
    <w:rsid w:val="00B629B5"/>
    <w:rsid w:val="00B62F74"/>
    <w:rsid w:val="00B63476"/>
    <w:rsid w:val="00B63B22"/>
    <w:rsid w:val="00B643BC"/>
    <w:rsid w:val="00B64548"/>
    <w:rsid w:val="00B64A3E"/>
    <w:rsid w:val="00B64E5B"/>
    <w:rsid w:val="00B65042"/>
    <w:rsid w:val="00B654E4"/>
    <w:rsid w:val="00B654E8"/>
    <w:rsid w:val="00B656C2"/>
    <w:rsid w:val="00B661A9"/>
    <w:rsid w:val="00B66B85"/>
    <w:rsid w:val="00B676F7"/>
    <w:rsid w:val="00B67B98"/>
    <w:rsid w:val="00B67D4F"/>
    <w:rsid w:val="00B67F2C"/>
    <w:rsid w:val="00B7090E"/>
    <w:rsid w:val="00B70B18"/>
    <w:rsid w:val="00B71015"/>
    <w:rsid w:val="00B71812"/>
    <w:rsid w:val="00B71D27"/>
    <w:rsid w:val="00B7205B"/>
    <w:rsid w:val="00B72841"/>
    <w:rsid w:val="00B7289B"/>
    <w:rsid w:val="00B72A10"/>
    <w:rsid w:val="00B72D6D"/>
    <w:rsid w:val="00B72F63"/>
    <w:rsid w:val="00B73690"/>
    <w:rsid w:val="00B7386B"/>
    <w:rsid w:val="00B73906"/>
    <w:rsid w:val="00B743FA"/>
    <w:rsid w:val="00B74879"/>
    <w:rsid w:val="00B74ADA"/>
    <w:rsid w:val="00B74C97"/>
    <w:rsid w:val="00B74DCF"/>
    <w:rsid w:val="00B74E20"/>
    <w:rsid w:val="00B764A6"/>
    <w:rsid w:val="00B765CC"/>
    <w:rsid w:val="00B766D9"/>
    <w:rsid w:val="00B76852"/>
    <w:rsid w:val="00B769EF"/>
    <w:rsid w:val="00B76BB5"/>
    <w:rsid w:val="00B76D93"/>
    <w:rsid w:val="00B77359"/>
    <w:rsid w:val="00B80466"/>
    <w:rsid w:val="00B80BCC"/>
    <w:rsid w:val="00B80C25"/>
    <w:rsid w:val="00B80CB1"/>
    <w:rsid w:val="00B80E51"/>
    <w:rsid w:val="00B80F18"/>
    <w:rsid w:val="00B81247"/>
    <w:rsid w:val="00B813C9"/>
    <w:rsid w:val="00B82028"/>
    <w:rsid w:val="00B82368"/>
    <w:rsid w:val="00B83767"/>
    <w:rsid w:val="00B83AEC"/>
    <w:rsid w:val="00B83D99"/>
    <w:rsid w:val="00B84048"/>
    <w:rsid w:val="00B84707"/>
    <w:rsid w:val="00B8479E"/>
    <w:rsid w:val="00B84D83"/>
    <w:rsid w:val="00B8526A"/>
    <w:rsid w:val="00B8527E"/>
    <w:rsid w:val="00B85530"/>
    <w:rsid w:val="00B85C44"/>
    <w:rsid w:val="00B8642B"/>
    <w:rsid w:val="00B868D8"/>
    <w:rsid w:val="00B86F39"/>
    <w:rsid w:val="00B86FFF"/>
    <w:rsid w:val="00B87966"/>
    <w:rsid w:val="00B87EE9"/>
    <w:rsid w:val="00B907E5"/>
    <w:rsid w:val="00B90B0F"/>
    <w:rsid w:val="00B90CF7"/>
    <w:rsid w:val="00B90EA5"/>
    <w:rsid w:val="00B91016"/>
    <w:rsid w:val="00B9187E"/>
    <w:rsid w:val="00B92014"/>
    <w:rsid w:val="00B92D30"/>
    <w:rsid w:val="00B92FAB"/>
    <w:rsid w:val="00B93849"/>
    <w:rsid w:val="00B938C0"/>
    <w:rsid w:val="00B94017"/>
    <w:rsid w:val="00B941CB"/>
    <w:rsid w:val="00B9449B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4DB"/>
    <w:rsid w:val="00B9682A"/>
    <w:rsid w:val="00B96E8C"/>
    <w:rsid w:val="00B97554"/>
    <w:rsid w:val="00B977D0"/>
    <w:rsid w:val="00B97B1E"/>
    <w:rsid w:val="00B97DD3"/>
    <w:rsid w:val="00BA0F46"/>
    <w:rsid w:val="00BA1398"/>
    <w:rsid w:val="00BA1D90"/>
    <w:rsid w:val="00BA2A95"/>
    <w:rsid w:val="00BA2B11"/>
    <w:rsid w:val="00BA3BA0"/>
    <w:rsid w:val="00BA4084"/>
    <w:rsid w:val="00BA450C"/>
    <w:rsid w:val="00BA45EC"/>
    <w:rsid w:val="00BA6411"/>
    <w:rsid w:val="00BA6ACE"/>
    <w:rsid w:val="00BA6D8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F1"/>
    <w:rsid w:val="00BB318E"/>
    <w:rsid w:val="00BB373C"/>
    <w:rsid w:val="00BB3DBA"/>
    <w:rsid w:val="00BB3E2E"/>
    <w:rsid w:val="00BB48DE"/>
    <w:rsid w:val="00BB4B60"/>
    <w:rsid w:val="00BB4F7A"/>
    <w:rsid w:val="00BB59E7"/>
    <w:rsid w:val="00BB6735"/>
    <w:rsid w:val="00BB76DC"/>
    <w:rsid w:val="00BB7B4F"/>
    <w:rsid w:val="00BC0EF3"/>
    <w:rsid w:val="00BC11FC"/>
    <w:rsid w:val="00BC1526"/>
    <w:rsid w:val="00BC1879"/>
    <w:rsid w:val="00BC1BD8"/>
    <w:rsid w:val="00BC2CD2"/>
    <w:rsid w:val="00BC2E8B"/>
    <w:rsid w:val="00BC3693"/>
    <w:rsid w:val="00BC378E"/>
    <w:rsid w:val="00BC4B55"/>
    <w:rsid w:val="00BC5257"/>
    <w:rsid w:val="00BC5B88"/>
    <w:rsid w:val="00BC622F"/>
    <w:rsid w:val="00BC6656"/>
    <w:rsid w:val="00BC66DB"/>
    <w:rsid w:val="00BC6ABE"/>
    <w:rsid w:val="00BC6B95"/>
    <w:rsid w:val="00BC7917"/>
    <w:rsid w:val="00BC7941"/>
    <w:rsid w:val="00BD05C4"/>
    <w:rsid w:val="00BD0A37"/>
    <w:rsid w:val="00BD12A0"/>
    <w:rsid w:val="00BD2146"/>
    <w:rsid w:val="00BD2360"/>
    <w:rsid w:val="00BD2D40"/>
    <w:rsid w:val="00BD2EFA"/>
    <w:rsid w:val="00BD2F41"/>
    <w:rsid w:val="00BD38D0"/>
    <w:rsid w:val="00BD39F5"/>
    <w:rsid w:val="00BD3A38"/>
    <w:rsid w:val="00BD4A4E"/>
    <w:rsid w:val="00BD4C63"/>
    <w:rsid w:val="00BD5784"/>
    <w:rsid w:val="00BD5826"/>
    <w:rsid w:val="00BD617F"/>
    <w:rsid w:val="00BD62F3"/>
    <w:rsid w:val="00BD6488"/>
    <w:rsid w:val="00BD6589"/>
    <w:rsid w:val="00BD666D"/>
    <w:rsid w:val="00BD6A40"/>
    <w:rsid w:val="00BE0673"/>
    <w:rsid w:val="00BE06BE"/>
    <w:rsid w:val="00BE09EC"/>
    <w:rsid w:val="00BE2558"/>
    <w:rsid w:val="00BE2BD0"/>
    <w:rsid w:val="00BE40EB"/>
    <w:rsid w:val="00BE42DB"/>
    <w:rsid w:val="00BE5273"/>
    <w:rsid w:val="00BE565A"/>
    <w:rsid w:val="00BE5F73"/>
    <w:rsid w:val="00BE6E4D"/>
    <w:rsid w:val="00BE765D"/>
    <w:rsid w:val="00BF005D"/>
    <w:rsid w:val="00BF0AD9"/>
    <w:rsid w:val="00BF0E08"/>
    <w:rsid w:val="00BF0EB8"/>
    <w:rsid w:val="00BF1464"/>
    <w:rsid w:val="00BF1C88"/>
    <w:rsid w:val="00BF2409"/>
    <w:rsid w:val="00BF2682"/>
    <w:rsid w:val="00BF26A4"/>
    <w:rsid w:val="00BF2E37"/>
    <w:rsid w:val="00BF3177"/>
    <w:rsid w:val="00BF33F6"/>
    <w:rsid w:val="00BF3C39"/>
    <w:rsid w:val="00BF431C"/>
    <w:rsid w:val="00BF467D"/>
    <w:rsid w:val="00BF47F6"/>
    <w:rsid w:val="00BF51FF"/>
    <w:rsid w:val="00BF560D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E8C"/>
    <w:rsid w:val="00C002FA"/>
    <w:rsid w:val="00C00C32"/>
    <w:rsid w:val="00C01158"/>
    <w:rsid w:val="00C0177B"/>
    <w:rsid w:val="00C017CC"/>
    <w:rsid w:val="00C017E1"/>
    <w:rsid w:val="00C02140"/>
    <w:rsid w:val="00C02BAA"/>
    <w:rsid w:val="00C03581"/>
    <w:rsid w:val="00C041F0"/>
    <w:rsid w:val="00C0490C"/>
    <w:rsid w:val="00C04936"/>
    <w:rsid w:val="00C049FD"/>
    <w:rsid w:val="00C04F5A"/>
    <w:rsid w:val="00C052FA"/>
    <w:rsid w:val="00C053D3"/>
    <w:rsid w:val="00C05B30"/>
    <w:rsid w:val="00C06139"/>
    <w:rsid w:val="00C067EE"/>
    <w:rsid w:val="00C06955"/>
    <w:rsid w:val="00C0722C"/>
    <w:rsid w:val="00C074D3"/>
    <w:rsid w:val="00C077DA"/>
    <w:rsid w:val="00C0795A"/>
    <w:rsid w:val="00C07E43"/>
    <w:rsid w:val="00C10013"/>
    <w:rsid w:val="00C107E3"/>
    <w:rsid w:val="00C1082D"/>
    <w:rsid w:val="00C10F50"/>
    <w:rsid w:val="00C11657"/>
    <w:rsid w:val="00C116C5"/>
    <w:rsid w:val="00C117BD"/>
    <w:rsid w:val="00C11A24"/>
    <w:rsid w:val="00C120CD"/>
    <w:rsid w:val="00C12231"/>
    <w:rsid w:val="00C12512"/>
    <w:rsid w:val="00C12898"/>
    <w:rsid w:val="00C128DE"/>
    <w:rsid w:val="00C12AE8"/>
    <w:rsid w:val="00C132B3"/>
    <w:rsid w:val="00C136C9"/>
    <w:rsid w:val="00C13888"/>
    <w:rsid w:val="00C140BC"/>
    <w:rsid w:val="00C1483A"/>
    <w:rsid w:val="00C152B2"/>
    <w:rsid w:val="00C15873"/>
    <w:rsid w:val="00C158E0"/>
    <w:rsid w:val="00C15A3C"/>
    <w:rsid w:val="00C15EAD"/>
    <w:rsid w:val="00C1603C"/>
    <w:rsid w:val="00C16F89"/>
    <w:rsid w:val="00C1795E"/>
    <w:rsid w:val="00C204C9"/>
    <w:rsid w:val="00C20BE3"/>
    <w:rsid w:val="00C224C6"/>
    <w:rsid w:val="00C22F8E"/>
    <w:rsid w:val="00C22FD5"/>
    <w:rsid w:val="00C22FE9"/>
    <w:rsid w:val="00C235E0"/>
    <w:rsid w:val="00C23F6A"/>
    <w:rsid w:val="00C24804"/>
    <w:rsid w:val="00C24B16"/>
    <w:rsid w:val="00C24B9F"/>
    <w:rsid w:val="00C24D5C"/>
    <w:rsid w:val="00C253E2"/>
    <w:rsid w:val="00C256D5"/>
    <w:rsid w:val="00C2584F"/>
    <w:rsid w:val="00C25B8A"/>
    <w:rsid w:val="00C25D38"/>
    <w:rsid w:val="00C25F67"/>
    <w:rsid w:val="00C26115"/>
    <w:rsid w:val="00C26373"/>
    <w:rsid w:val="00C27089"/>
    <w:rsid w:val="00C270C0"/>
    <w:rsid w:val="00C30140"/>
    <w:rsid w:val="00C30CEC"/>
    <w:rsid w:val="00C30FCE"/>
    <w:rsid w:val="00C31236"/>
    <w:rsid w:val="00C314EF"/>
    <w:rsid w:val="00C31E5C"/>
    <w:rsid w:val="00C32330"/>
    <w:rsid w:val="00C32D7C"/>
    <w:rsid w:val="00C330FD"/>
    <w:rsid w:val="00C33266"/>
    <w:rsid w:val="00C3342B"/>
    <w:rsid w:val="00C3343E"/>
    <w:rsid w:val="00C33946"/>
    <w:rsid w:val="00C33B48"/>
    <w:rsid w:val="00C33EB1"/>
    <w:rsid w:val="00C33F55"/>
    <w:rsid w:val="00C347AC"/>
    <w:rsid w:val="00C34ACA"/>
    <w:rsid w:val="00C34EDB"/>
    <w:rsid w:val="00C35565"/>
    <w:rsid w:val="00C35A0F"/>
    <w:rsid w:val="00C35A93"/>
    <w:rsid w:val="00C35D46"/>
    <w:rsid w:val="00C35D9A"/>
    <w:rsid w:val="00C36973"/>
    <w:rsid w:val="00C372A0"/>
    <w:rsid w:val="00C3784E"/>
    <w:rsid w:val="00C40872"/>
    <w:rsid w:val="00C40B45"/>
    <w:rsid w:val="00C4143A"/>
    <w:rsid w:val="00C419F2"/>
    <w:rsid w:val="00C41BCD"/>
    <w:rsid w:val="00C41CC1"/>
    <w:rsid w:val="00C4245B"/>
    <w:rsid w:val="00C42913"/>
    <w:rsid w:val="00C42A2F"/>
    <w:rsid w:val="00C42F3B"/>
    <w:rsid w:val="00C432F8"/>
    <w:rsid w:val="00C439E4"/>
    <w:rsid w:val="00C43B03"/>
    <w:rsid w:val="00C43D89"/>
    <w:rsid w:val="00C44593"/>
    <w:rsid w:val="00C446E8"/>
    <w:rsid w:val="00C4526A"/>
    <w:rsid w:val="00C45308"/>
    <w:rsid w:val="00C45C39"/>
    <w:rsid w:val="00C46660"/>
    <w:rsid w:val="00C467AA"/>
    <w:rsid w:val="00C46B50"/>
    <w:rsid w:val="00C46FCD"/>
    <w:rsid w:val="00C47018"/>
    <w:rsid w:val="00C47318"/>
    <w:rsid w:val="00C5049B"/>
    <w:rsid w:val="00C50723"/>
    <w:rsid w:val="00C50860"/>
    <w:rsid w:val="00C52221"/>
    <w:rsid w:val="00C52447"/>
    <w:rsid w:val="00C52651"/>
    <w:rsid w:val="00C52A80"/>
    <w:rsid w:val="00C52AED"/>
    <w:rsid w:val="00C53027"/>
    <w:rsid w:val="00C53350"/>
    <w:rsid w:val="00C53357"/>
    <w:rsid w:val="00C534CF"/>
    <w:rsid w:val="00C53FAA"/>
    <w:rsid w:val="00C54C80"/>
    <w:rsid w:val="00C54DC5"/>
    <w:rsid w:val="00C554F5"/>
    <w:rsid w:val="00C55A41"/>
    <w:rsid w:val="00C55AF5"/>
    <w:rsid w:val="00C56719"/>
    <w:rsid w:val="00C56FCA"/>
    <w:rsid w:val="00C5754F"/>
    <w:rsid w:val="00C57DE5"/>
    <w:rsid w:val="00C57F01"/>
    <w:rsid w:val="00C6026D"/>
    <w:rsid w:val="00C6096E"/>
    <w:rsid w:val="00C61248"/>
    <w:rsid w:val="00C612F8"/>
    <w:rsid w:val="00C61532"/>
    <w:rsid w:val="00C61C47"/>
    <w:rsid w:val="00C6227E"/>
    <w:rsid w:val="00C626A7"/>
    <w:rsid w:val="00C62855"/>
    <w:rsid w:val="00C6324F"/>
    <w:rsid w:val="00C633B7"/>
    <w:rsid w:val="00C639A7"/>
    <w:rsid w:val="00C63BC8"/>
    <w:rsid w:val="00C63D3A"/>
    <w:rsid w:val="00C63F50"/>
    <w:rsid w:val="00C63FC9"/>
    <w:rsid w:val="00C63FE0"/>
    <w:rsid w:val="00C64127"/>
    <w:rsid w:val="00C64971"/>
    <w:rsid w:val="00C64F7B"/>
    <w:rsid w:val="00C65034"/>
    <w:rsid w:val="00C65B67"/>
    <w:rsid w:val="00C66198"/>
    <w:rsid w:val="00C662E8"/>
    <w:rsid w:val="00C66707"/>
    <w:rsid w:val="00C66859"/>
    <w:rsid w:val="00C671F0"/>
    <w:rsid w:val="00C6760C"/>
    <w:rsid w:val="00C67886"/>
    <w:rsid w:val="00C70D83"/>
    <w:rsid w:val="00C710D1"/>
    <w:rsid w:val="00C712C4"/>
    <w:rsid w:val="00C71B18"/>
    <w:rsid w:val="00C71CCC"/>
    <w:rsid w:val="00C7321A"/>
    <w:rsid w:val="00C736F7"/>
    <w:rsid w:val="00C7377F"/>
    <w:rsid w:val="00C73BE7"/>
    <w:rsid w:val="00C73CA1"/>
    <w:rsid w:val="00C74903"/>
    <w:rsid w:val="00C74D45"/>
    <w:rsid w:val="00C74D6F"/>
    <w:rsid w:val="00C74EC4"/>
    <w:rsid w:val="00C758CB"/>
    <w:rsid w:val="00C75A49"/>
    <w:rsid w:val="00C75F59"/>
    <w:rsid w:val="00C76139"/>
    <w:rsid w:val="00C762A1"/>
    <w:rsid w:val="00C76AF9"/>
    <w:rsid w:val="00C76B7A"/>
    <w:rsid w:val="00C772B2"/>
    <w:rsid w:val="00C77416"/>
    <w:rsid w:val="00C77768"/>
    <w:rsid w:val="00C77DF8"/>
    <w:rsid w:val="00C8024B"/>
    <w:rsid w:val="00C808B7"/>
    <w:rsid w:val="00C80A38"/>
    <w:rsid w:val="00C80DE1"/>
    <w:rsid w:val="00C81415"/>
    <w:rsid w:val="00C81E09"/>
    <w:rsid w:val="00C82259"/>
    <w:rsid w:val="00C822A9"/>
    <w:rsid w:val="00C82CF4"/>
    <w:rsid w:val="00C8375E"/>
    <w:rsid w:val="00C840CA"/>
    <w:rsid w:val="00C846E4"/>
    <w:rsid w:val="00C84B80"/>
    <w:rsid w:val="00C86316"/>
    <w:rsid w:val="00C866F5"/>
    <w:rsid w:val="00C86B08"/>
    <w:rsid w:val="00C86B88"/>
    <w:rsid w:val="00C8700E"/>
    <w:rsid w:val="00C8703B"/>
    <w:rsid w:val="00C87275"/>
    <w:rsid w:val="00C87289"/>
    <w:rsid w:val="00C8770C"/>
    <w:rsid w:val="00C87D78"/>
    <w:rsid w:val="00C87E82"/>
    <w:rsid w:val="00C90138"/>
    <w:rsid w:val="00C90A96"/>
    <w:rsid w:val="00C90B5B"/>
    <w:rsid w:val="00C90C4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D0F"/>
    <w:rsid w:val="00C93FBC"/>
    <w:rsid w:val="00C94820"/>
    <w:rsid w:val="00C94934"/>
    <w:rsid w:val="00C94FE0"/>
    <w:rsid w:val="00C94FED"/>
    <w:rsid w:val="00C9522F"/>
    <w:rsid w:val="00C95466"/>
    <w:rsid w:val="00C963FA"/>
    <w:rsid w:val="00C96418"/>
    <w:rsid w:val="00C9653C"/>
    <w:rsid w:val="00C96C75"/>
    <w:rsid w:val="00C972C7"/>
    <w:rsid w:val="00C97819"/>
    <w:rsid w:val="00C97C0B"/>
    <w:rsid w:val="00CA08A5"/>
    <w:rsid w:val="00CA0E9B"/>
    <w:rsid w:val="00CA1537"/>
    <w:rsid w:val="00CA25D3"/>
    <w:rsid w:val="00CA2821"/>
    <w:rsid w:val="00CA45CD"/>
    <w:rsid w:val="00CA4F5A"/>
    <w:rsid w:val="00CA5602"/>
    <w:rsid w:val="00CA5736"/>
    <w:rsid w:val="00CA5820"/>
    <w:rsid w:val="00CA58F0"/>
    <w:rsid w:val="00CA5C26"/>
    <w:rsid w:val="00CA6881"/>
    <w:rsid w:val="00CA6D07"/>
    <w:rsid w:val="00CA7064"/>
    <w:rsid w:val="00CA751F"/>
    <w:rsid w:val="00CA7B52"/>
    <w:rsid w:val="00CB0582"/>
    <w:rsid w:val="00CB0642"/>
    <w:rsid w:val="00CB08EF"/>
    <w:rsid w:val="00CB0AD9"/>
    <w:rsid w:val="00CB1103"/>
    <w:rsid w:val="00CB11E4"/>
    <w:rsid w:val="00CB1688"/>
    <w:rsid w:val="00CB1ECB"/>
    <w:rsid w:val="00CB26B2"/>
    <w:rsid w:val="00CB2C68"/>
    <w:rsid w:val="00CB2D39"/>
    <w:rsid w:val="00CB2DAC"/>
    <w:rsid w:val="00CB30A1"/>
    <w:rsid w:val="00CB3136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5E48"/>
    <w:rsid w:val="00CB6094"/>
    <w:rsid w:val="00CB70A6"/>
    <w:rsid w:val="00CB77F3"/>
    <w:rsid w:val="00CC004E"/>
    <w:rsid w:val="00CC0061"/>
    <w:rsid w:val="00CC01F7"/>
    <w:rsid w:val="00CC0649"/>
    <w:rsid w:val="00CC1064"/>
    <w:rsid w:val="00CC22B0"/>
    <w:rsid w:val="00CC29E9"/>
    <w:rsid w:val="00CC2F00"/>
    <w:rsid w:val="00CC3099"/>
    <w:rsid w:val="00CC3275"/>
    <w:rsid w:val="00CC456F"/>
    <w:rsid w:val="00CC4DB7"/>
    <w:rsid w:val="00CC5494"/>
    <w:rsid w:val="00CC54DE"/>
    <w:rsid w:val="00CC566C"/>
    <w:rsid w:val="00CC5A56"/>
    <w:rsid w:val="00CC5A80"/>
    <w:rsid w:val="00CC66CF"/>
    <w:rsid w:val="00CC6774"/>
    <w:rsid w:val="00CC7C13"/>
    <w:rsid w:val="00CC7E17"/>
    <w:rsid w:val="00CD03AB"/>
    <w:rsid w:val="00CD04A6"/>
    <w:rsid w:val="00CD067F"/>
    <w:rsid w:val="00CD16AA"/>
    <w:rsid w:val="00CD1F9C"/>
    <w:rsid w:val="00CD2414"/>
    <w:rsid w:val="00CD2475"/>
    <w:rsid w:val="00CD3835"/>
    <w:rsid w:val="00CD3CF4"/>
    <w:rsid w:val="00CD3CFD"/>
    <w:rsid w:val="00CD5018"/>
    <w:rsid w:val="00CD5057"/>
    <w:rsid w:val="00CD5FD2"/>
    <w:rsid w:val="00CD6391"/>
    <w:rsid w:val="00CD6513"/>
    <w:rsid w:val="00CD7869"/>
    <w:rsid w:val="00CD7934"/>
    <w:rsid w:val="00CE0021"/>
    <w:rsid w:val="00CE0AE3"/>
    <w:rsid w:val="00CE0BD4"/>
    <w:rsid w:val="00CE3509"/>
    <w:rsid w:val="00CE3901"/>
    <w:rsid w:val="00CE3CA1"/>
    <w:rsid w:val="00CE3CD0"/>
    <w:rsid w:val="00CE41B5"/>
    <w:rsid w:val="00CE4878"/>
    <w:rsid w:val="00CE50B1"/>
    <w:rsid w:val="00CE57A8"/>
    <w:rsid w:val="00CE57DF"/>
    <w:rsid w:val="00CE60BD"/>
    <w:rsid w:val="00CE6290"/>
    <w:rsid w:val="00CE6761"/>
    <w:rsid w:val="00CE6D84"/>
    <w:rsid w:val="00CE6E4C"/>
    <w:rsid w:val="00CE7F4F"/>
    <w:rsid w:val="00CE7F99"/>
    <w:rsid w:val="00CF03AE"/>
    <w:rsid w:val="00CF0A29"/>
    <w:rsid w:val="00CF179B"/>
    <w:rsid w:val="00CF1BA2"/>
    <w:rsid w:val="00CF1FFF"/>
    <w:rsid w:val="00CF21D2"/>
    <w:rsid w:val="00CF2342"/>
    <w:rsid w:val="00CF23FC"/>
    <w:rsid w:val="00CF2E6A"/>
    <w:rsid w:val="00CF3D31"/>
    <w:rsid w:val="00CF3EBA"/>
    <w:rsid w:val="00CF3F63"/>
    <w:rsid w:val="00CF4A86"/>
    <w:rsid w:val="00CF4EBD"/>
    <w:rsid w:val="00CF5224"/>
    <w:rsid w:val="00CF683A"/>
    <w:rsid w:val="00CF6A75"/>
    <w:rsid w:val="00CF74E1"/>
    <w:rsid w:val="00CF7A5E"/>
    <w:rsid w:val="00CF7E37"/>
    <w:rsid w:val="00D00724"/>
    <w:rsid w:val="00D00A28"/>
    <w:rsid w:val="00D013F0"/>
    <w:rsid w:val="00D0151D"/>
    <w:rsid w:val="00D01CAF"/>
    <w:rsid w:val="00D01E2A"/>
    <w:rsid w:val="00D021A2"/>
    <w:rsid w:val="00D0228B"/>
    <w:rsid w:val="00D02779"/>
    <w:rsid w:val="00D02ED4"/>
    <w:rsid w:val="00D03216"/>
    <w:rsid w:val="00D04986"/>
    <w:rsid w:val="00D052ED"/>
    <w:rsid w:val="00D05350"/>
    <w:rsid w:val="00D059F1"/>
    <w:rsid w:val="00D06778"/>
    <w:rsid w:val="00D06B85"/>
    <w:rsid w:val="00D07E65"/>
    <w:rsid w:val="00D10377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8E8"/>
    <w:rsid w:val="00D15DAF"/>
    <w:rsid w:val="00D167C4"/>
    <w:rsid w:val="00D16832"/>
    <w:rsid w:val="00D16D88"/>
    <w:rsid w:val="00D171CE"/>
    <w:rsid w:val="00D1755A"/>
    <w:rsid w:val="00D1757B"/>
    <w:rsid w:val="00D20714"/>
    <w:rsid w:val="00D20AC4"/>
    <w:rsid w:val="00D20C1E"/>
    <w:rsid w:val="00D21CF5"/>
    <w:rsid w:val="00D223A8"/>
    <w:rsid w:val="00D223F5"/>
    <w:rsid w:val="00D2252F"/>
    <w:rsid w:val="00D2260D"/>
    <w:rsid w:val="00D229A6"/>
    <w:rsid w:val="00D22A3E"/>
    <w:rsid w:val="00D22CF4"/>
    <w:rsid w:val="00D23B28"/>
    <w:rsid w:val="00D24236"/>
    <w:rsid w:val="00D245C9"/>
    <w:rsid w:val="00D2463C"/>
    <w:rsid w:val="00D24D40"/>
    <w:rsid w:val="00D24EFC"/>
    <w:rsid w:val="00D25DFB"/>
    <w:rsid w:val="00D26162"/>
    <w:rsid w:val="00D26692"/>
    <w:rsid w:val="00D266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2D57"/>
    <w:rsid w:val="00D33149"/>
    <w:rsid w:val="00D33180"/>
    <w:rsid w:val="00D33E10"/>
    <w:rsid w:val="00D34019"/>
    <w:rsid w:val="00D34C84"/>
    <w:rsid w:val="00D35B78"/>
    <w:rsid w:val="00D360AD"/>
    <w:rsid w:val="00D3717C"/>
    <w:rsid w:val="00D37199"/>
    <w:rsid w:val="00D37AD4"/>
    <w:rsid w:val="00D40ECD"/>
    <w:rsid w:val="00D4107B"/>
    <w:rsid w:val="00D4141D"/>
    <w:rsid w:val="00D41617"/>
    <w:rsid w:val="00D41F1E"/>
    <w:rsid w:val="00D426E7"/>
    <w:rsid w:val="00D42CF6"/>
    <w:rsid w:val="00D42EA2"/>
    <w:rsid w:val="00D42F7B"/>
    <w:rsid w:val="00D431E1"/>
    <w:rsid w:val="00D43460"/>
    <w:rsid w:val="00D440F2"/>
    <w:rsid w:val="00D44391"/>
    <w:rsid w:val="00D44993"/>
    <w:rsid w:val="00D44E94"/>
    <w:rsid w:val="00D465E3"/>
    <w:rsid w:val="00D46EE1"/>
    <w:rsid w:val="00D470DB"/>
    <w:rsid w:val="00D473C4"/>
    <w:rsid w:val="00D47FB9"/>
    <w:rsid w:val="00D500C2"/>
    <w:rsid w:val="00D505FA"/>
    <w:rsid w:val="00D5082C"/>
    <w:rsid w:val="00D5099D"/>
    <w:rsid w:val="00D51069"/>
    <w:rsid w:val="00D512BC"/>
    <w:rsid w:val="00D51502"/>
    <w:rsid w:val="00D51F93"/>
    <w:rsid w:val="00D520D3"/>
    <w:rsid w:val="00D5225F"/>
    <w:rsid w:val="00D52CDE"/>
    <w:rsid w:val="00D53805"/>
    <w:rsid w:val="00D53A32"/>
    <w:rsid w:val="00D54202"/>
    <w:rsid w:val="00D54A6A"/>
    <w:rsid w:val="00D54F02"/>
    <w:rsid w:val="00D55DD0"/>
    <w:rsid w:val="00D560E1"/>
    <w:rsid w:val="00D564AC"/>
    <w:rsid w:val="00D56633"/>
    <w:rsid w:val="00D56801"/>
    <w:rsid w:val="00D56862"/>
    <w:rsid w:val="00D56E7F"/>
    <w:rsid w:val="00D56F75"/>
    <w:rsid w:val="00D60305"/>
    <w:rsid w:val="00D607B6"/>
    <w:rsid w:val="00D60CDB"/>
    <w:rsid w:val="00D61DC8"/>
    <w:rsid w:val="00D62FA7"/>
    <w:rsid w:val="00D63007"/>
    <w:rsid w:val="00D630CA"/>
    <w:rsid w:val="00D64278"/>
    <w:rsid w:val="00D64466"/>
    <w:rsid w:val="00D6446E"/>
    <w:rsid w:val="00D64729"/>
    <w:rsid w:val="00D656C4"/>
    <w:rsid w:val="00D65E57"/>
    <w:rsid w:val="00D66563"/>
    <w:rsid w:val="00D666E0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C0D"/>
    <w:rsid w:val="00D71099"/>
    <w:rsid w:val="00D716D6"/>
    <w:rsid w:val="00D72477"/>
    <w:rsid w:val="00D72D58"/>
    <w:rsid w:val="00D72D6C"/>
    <w:rsid w:val="00D730FE"/>
    <w:rsid w:val="00D73EE5"/>
    <w:rsid w:val="00D74413"/>
    <w:rsid w:val="00D749A2"/>
    <w:rsid w:val="00D75342"/>
    <w:rsid w:val="00D75597"/>
    <w:rsid w:val="00D75CCA"/>
    <w:rsid w:val="00D75DB9"/>
    <w:rsid w:val="00D765BF"/>
    <w:rsid w:val="00D770BE"/>
    <w:rsid w:val="00D776F1"/>
    <w:rsid w:val="00D77E10"/>
    <w:rsid w:val="00D77FDC"/>
    <w:rsid w:val="00D803A1"/>
    <w:rsid w:val="00D80B7F"/>
    <w:rsid w:val="00D81D39"/>
    <w:rsid w:val="00D8240B"/>
    <w:rsid w:val="00D826AF"/>
    <w:rsid w:val="00D82B98"/>
    <w:rsid w:val="00D83027"/>
    <w:rsid w:val="00D8313D"/>
    <w:rsid w:val="00D83ACD"/>
    <w:rsid w:val="00D83D01"/>
    <w:rsid w:val="00D84401"/>
    <w:rsid w:val="00D848D7"/>
    <w:rsid w:val="00D850DB"/>
    <w:rsid w:val="00D85800"/>
    <w:rsid w:val="00D85E0E"/>
    <w:rsid w:val="00D86387"/>
    <w:rsid w:val="00D86481"/>
    <w:rsid w:val="00D8670A"/>
    <w:rsid w:val="00D86D09"/>
    <w:rsid w:val="00D872BC"/>
    <w:rsid w:val="00D87354"/>
    <w:rsid w:val="00D874F0"/>
    <w:rsid w:val="00D877E3"/>
    <w:rsid w:val="00D878A9"/>
    <w:rsid w:val="00D87CCC"/>
    <w:rsid w:val="00D901FD"/>
    <w:rsid w:val="00D90215"/>
    <w:rsid w:val="00D9045B"/>
    <w:rsid w:val="00D90BAC"/>
    <w:rsid w:val="00D911E5"/>
    <w:rsid w:val="00D9191B"/>
    <w:rsid w:val="00D92583"/>
    <w:rsid w:val="00D92625"/>
    <w:rsid w:val="00D92A16"/>
    <w:rsid w:val="00D9380D"/>
    <w:rsid w:val="00D9385E"/>
    <w:rsid w:val="00D93926"/>
    <w:rsid w:val="00D93A02"/>
    <w:rsid w:val="00D94484"/>
    <w:rsid w:val="00D944A6"/>
    <w:rsid w:val="00D944D6"/>
    <w:rsid w:val="00D94BD3"/>
    <w:rsid w:val="00D95097"/>
    <w:rsid w:val="00D95434"/>
    <w:rsid w:val="00D959B9"/>
    <w:rsid w:val="00D95D05"/>
    <w:rsid w:val="00D95D89"/>
    <w:rsid w:val="00D962DD"/>
    <w:rsid w:val="00D9678C"/>
    <w:rsid w:val="00D96977"/>
    <w:rsid w:val="00D976CD"/>
    <w:rsid w:val="00DA0824"/>
    <w:rsid w:val="00DA15BD"/>
    <w:rsid w:val="00DA1B2A"/>
    <w:rsid w:val="00DA1BF1"/>
    <w:rsid w:val="00DA1CE4"/>
    <w:rsid w:val="00DA245E"/>
    <w:rsid w:val="00DA2D12"/>
    <w:rsid w:val="00DA3034"/>
    <w:rsid w:val="00DA3184"/>
    <w:rsid w:val="00DA3577"/>
    <w:rsid w:val="00DA36DF"/>
    <w:rsid w:val="00DA4F34"/>
    <w:rsid w:val="00DA4F9E"/>
    <w:rsid w:val="00DA64F4"/>
    <w:rsid w:val="00DA65C0"/>
    <w:rsid w:val="00DA7616"/>
    <w:rsid w:val="00DA7E4D"/>
    <w:rsid w:val="00DB07D8"/>
    <w:rsid w:val="00DB0F31"/>
    <w:rsid w:val="00DB102E"/>
    <w:rsid w:val="00DB126E"/>
    <w:rsid w:val="00DB15F4"/>
    <w:rsid w:val="00DB188B"/>
    <w:rsid w:val="00DB18CE"/>
    <w:rsid w:val="00DB1FD3"/>
    <w:rsid w:val="00DB2098"/>
    <w:rsid w:val="00DB237B"/>
    <w:rsid w:val="00DB2ED3"/>
    <w:rsid w:val="00DB3264"/>
    <w:rsid w:val="00DB3522"/>
    <w:rsid w:val="00DB482E"/>
    <w:rsid w:val="00DB4ACA"/>
    <w:rsid w:val="00DB5023"/>
    <w:rsid w:val="00DB5458"/>
    <w:rsid w:val="00DB54D7"/>
    <w:rsid w:val="00DB5554"/>
    <w:rsid w:val="00DB57F7"/>
    <w:rsid w:val="00DB5CA5"/>
    <w:rsid w:val="00DB5FC4"/>
    <w:rsid w:val="00DB6123"/>
    <w:rsid w:val="00DB6374"/>
    <w:rsid w:val="00DB6459"/>
    <w:rsid w:val="00DB664B"/>
    <w:rsid w:val="00DB66BC"/>
    <w:rsid w:val="00DB6818"/>
    <w:rsid w:val="00DB6C24"/>
    <w:rsid w:val="00DB709A"/>
    <w:rsid w:val="00DB75FF"/>
    <w:rsid w:val="00DB785B"/>
    <w:rsid w:val="00DB786C"/>
    <w:rsid w:val="00DB7C22"/>
    <w:rsid w:val="00DB7CD9"/>
    <w:rsid w:val="00DB7DC6"/>
    <w:rsid w:val="00DC0942"/>
    <w:rsid w:val="00DC0BF0"/>
    <w:rsid w:val="00DC1684"/>
    <w:rsid w:val="00DC1A2C"/>
    <w:rsid w:val="00DC1F32"/>
    <w:rsid w:val="00DC1F5A"/>
    <w:rsid w:val="00DC2832"/>
    <w:rsid w:val="00DC2AAC"/>
    <w:rsid w:val="00DC2BC4"/>
    <w:rsid w:val="00DC2DCB"/>
    <w:rsid w:val="00DC3011"/>
    <w:rsid w:val="00DC3311"/>
    <w:rsid w:val="00DC36E6"/>
    <w:rsid w:val="00DC390C"/>
    <w:rsid w:val="00DC3D78"/>
    <w:rsid w:val="00DC3F5C"/>
    <w:rsid w:val="00DC4D21"/>
    <w:rsid w:val="00DC5511"/>
    <w:rsid w:val="00DC5D08"/>
    <w:rsid w:val="00DC5F81"/>
    <w:rsid w:val="00DC60C3"/>
    <w:rsid w:val="00DC6C56"/>
    <w:rsid w:val="00DC7006"/>
    <w:rsid w:val="00DC73A8"/>
    <w:rsid w:val="00DC7954"/>
    <w:rsid w:val="00DC7B2C"/>
    <w:rsid w:val="00DC7BA2"/>
    <w:rsid w:val="00DD010F"/>
    <w:rsid w:val="00DD03FF"/>
    <w:rsid w:val="00DD1340"/>
    <w:rsid w:val="00DD1523"/>
    <w:rsid w:val="00DD1B0D"/>
    <w:rsid w:val="00DD23C1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BAA"/>
    <w:rsid w:val="00DD4FA1"/>
    <w:rsid w:val="00DD5BB3"/>
    <w:rsid w:val="00DD6B13"/>
    <w:rsid w:val="00DD6D52"/>
    <w:rsid w:val="00DD717E"/>
    <w:rsid w:val="00DE0177"/>
    <w:rsid w:val="00DE06D9"/>
    <w:rsid w:val="00DE086F"/>
    <w:rsid w:val="00DE0938"/>
    <w:rsid w:val="00DE0D79"/>
    <w:rsid w:val="00DE0ED6"/>
    <w:rsid w:val="00DE1F6D"/>
    <w:rsid w:val="00DE1F80"/>
    <w:rsid w:val="00DE221A"/>
    <w:rsid w:val="00DE2464"/>
    <w:rsid w:val="00DE282B"/>
    <w:rsid w:val="00DE2A6D"/>
    <w:rsid w:val="00DE37CD"/>
    <w:rsid w:val="00DE3B47"/>
    <w:rsid w:val="00DE3FFA"/>
    <w:rsid w:val="00DE44DF"/>
    <w:rsid w:val="00DE4E09"/>
    <w:rsid w:val="00DE5011"/>
    <w:rsid w:val="00DE5219"/>
    <w:rsid w:val="00DE522C"/>
    <w:rsid w:val="00DE5373"/>
    <w:rsid w:val="00DE5457"/>
    <w:rsid w:val="00DE6028"/>
    <w:rsid w:val="00DE609D"/>
    <w:rsid w:val="00DE6322"/>
    <w:rsid w:val="00DE642A"/>
    <w:rsid w:val="00DE78B7"/>
    <w:rsid w:val="00DE7D62"/>
    <w:rsid w:val="00DF09F9"/>
    <w:rsid w:val="00DF0CFA"/>
    <w:rsid w:val="00DF0D6C"/>
    <w:rsid w:val="00DF0F37"/>
    <w:rsid w:val="00DF1204"/>
    <w:rsid w:val="00DF15E5"/>
    <w:rsid w:val="00DF1913"/>
    <w:rsid w:val="00DF1ADF"/>
    <w:rsid w:val="00DF1AE2"/>
    <w:rsid w:val="00DF1CC5"/>
    <w:rsid w:val="00DF260B"/>
    <w:rsid w:val="00DF269A"/>
    <w:rsid w:val="00DF284A"/>
    <w:rsid w:val="00DF311D"/>
    <w:rsid w:val="00DF332C"/>
    <w:rsid w:val="00DF38D9"/>
    <w:rsid w:val="00DF3F21"/>
    <w:rsid w:val="00DF41E1"/>
    <w:rsid w:val="00DF41FC"/>
    <w:rsid w:val="00DF4709"/>
    <w:rsid w:val="00DF5ACE"/>
    <w:rsid w:val="00E008B4"/>
    <w:rsid w:val="00E00B29"/>
    <w:rsid w:val="00E00BA3"/>
    <w:rsid w:val="00E00BA6"/>
    <w:rsid w:val="00E00C5C"/>
    <w:rsid w:val="00E00E04"/>
    <w:rsid w:val="00E01111"/>
    <w:rsid w:val="00E01BAD"/>
    <w:rsid w:val="00E01D2B"/>
    <w:rsid w:val="00E023F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EA7"/>
    <w:rsid w:val="00E055F7"/>
    <w:rsid w:val="00E05E30"/>
    <w:rsid w:val="00E0629C"/>
    <w:rsid w:val="00E06D57"/>
    <w:rsid w:val="00E06D5C"/>
    <w:rsid w:val="00E075A3"/>
    <w:rsid w:val="00E07DF8"/>
    <w:rsid w:val="00E100C5"/>
    <w:rsid w:val="00E101F1"/>
    <w:rsid w:val="00E106E3"/>
    <w:rsid w:val="00E107DE"/>
    <w:rsid w:val="00E109B8"/>
    <w:rsid w:val="00E10D9E"/>
    <w:rsid w:val="00E11036"/>
    <w:rsid w:val="00E11814"/>
    <w:rsid w:val="00E11BD2"/>
    <w:rsid w:val="00E121F5"/>
    <w:rsid w:val="00E1271E"/>
    <w:rsid w:val="00E12E8A"/>
    <w:rsid w:val="00E13004"/>
    <w:rsid w:val="00E1347E"/>
    <w:rsid w:val="00E136E8"/>
    <w:rsid w:val="00E138C4"/>
    <w:rsid w:val="00E13B10"/>
    <w:rsid w:val="00E14172"/>
    <w:rsid w:val="00E141DB"/>
    <w:rsid w:val="00E14376"/>
    <w:rsid w:val="00E14694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7351"/>
    <w:rsid w:val="00E20267"/>
    <w:rsid w:val="00E20434"/>
    <w:rsid w:val="00E20866"/>
    <w:rsid w:val="00E21BC1"/>
    <w:rsid w:val="00E221CA"/>
    <w:rsid w:val="00E22369"/>
    <w:rsid w:val="00E2278F"/>
    <w:rsid w:val="00E22C26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691"/>
    <w:rsid w:val="00E27948"/>
    <w:rsid w:val="00E3014B"/>
    <w:rsid w:val="00E30B36"/>
    <w:rsid w:val="00E30CEA"/>
    <w:rsid w:val="00E30F1D"/>
    <w:rsid w:val="00E3134F"/>
    <w:rsid w:val="00E31374"/>
    <w:rsid w:val="00E32238"/>
    <w:rsid w:val="00E3231D"/>
    <w:rsid w:val="00E3252F"/>
    <w:rsid w:val="00E32999"/>
    <w:rsid w:val="00E329BE"/>
    <w:rsid w:val="00E32E5A"/>
    <w:rsid w:val="00E32F56"/>
    <w:rsid w:val="00E33343"/>
    <w:rsid w:val="00E336E1"/>
    <w:rsid w:val="00E33A77"/>
    <w:rsid w:val="00E33AC5"/>
    <w:rsid w:val="00E33C42"/>
    <w:rsid w:val="00E34A44"/>
    <w:rsid w:val="00E34E80"/>
    <w:rsid w:val="00E352F3"/>
    <w:rsid w:val="00E353BC"/>
    <w:rsid w:val="00E35BB2"/>
    <w:rsid w:val="00E36830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332"/>
    <w:rsid w:val="00E428D5"/>
    <w:rsid w:val="00E4318E"/>
    <w:rsid w:val="00E4322C"/>
    <w:rsid w:val="00E438F6"/>
    <w:rsid w:val="00E43A6E"/>
    <w:rsid w:val="00E43CF9"/>
    <w:rsid w:val="00E4402B"/>
    <w:rsid w:val="00E441F7"/>
    <w:rsid w:val="00E44AAF"/>
    <w:rsid w:val="00E45724"/>
    <w:rsid w:val="00E45C0C"/>
    <w:rsid w:val="00E45E3E"/>
    <w:rsid w:val="00E462D2"/>
    <w:rsid w:val="00E46934"/>
    <w:rsid w:val="00E46961"/>
    <w:rsid w:val="00E471E9"/>
    <w:rsid w:val="00E4747E"/>
    <w:rsid w:val="00E50282"/>
    <w:rsid w:val="00E5105F"/>
    <w:rsid w:val="00E5172D"/>
    <w:rsid w:val="00E520C7"/>
    <w:rsid w:val="00E521DD"/>
    <w:rsid w:val="00E5239F"/>
    <w:rsid w:val="00E5250B"/>
    <w:rsid w:val="00E52571"/>
    <w:rsid w:val="00E525E6"/>
    <w:rsid w:val="00E52A1B"/>
    <w:rsid w:val="00E52FDE"/>
    <w:rsid w:val="00E5329E"/>
    <w:rsid w:val="00E532A7"/>
    <w:rsid w:val="00E536AE"/>
    <w:rsid w:val="00E53A1F"/>
    <w:rsid w:val="00E53A77"/>
    <w:rsid w:val="00E53B56"/>
    <w:rsid w:val="00E53CA5"/>
    <w:rsid w:val="00E543E0"/>
    <w:rsid w:val="00E55A6C"/>
    <w:rsid w:val="00E563DB"/>
    <w:rsid w:val="00E56435"/>
    <w:rsid w:val="00E566D9"/>
    <w:rsid w:val="00E569C7"/>
    <w:rsid w:val="00E56C0B"/>
    <w:rsid w:val="00E57571"/>
    <w:rsid w:val="00E578F4"/>
    <w:rsid w:val="00E5795A"/>
    <w:rsid w:val="00E57D90"/>
    <w:rsid w:val="00E615C6"/>
    <w:rsid w:val="00E621A5"/>
    <w:rsid w:val="00E62421"/>
    <w:rsid w:val="00E631DE"/>
    <w:rsid w:val="00E63B05"/>
    <w:rsid w:val="00E63CC1"/>
    <w:rsid w:val="00E64266"/>
    <w:rsid w:val="00E64852"/>
    <w:rsid w:val="00E64D77"/>
    <w:rsid w:val="00E6508C"/>
    <w:rsid w:val="00E65132"/>
    <w:rsid w:val="00E658AD"/>
    <w:rsid w:val="00E65F4C"/>
    <w:rsid w:val="00E663BC"/>
    <w:rsid w:val="00E66B2E"/>
    <w:rsid w:val="00E676C6"/>
    <w:rsid w:val="00E67963"/>
    <w:rsid w:val="00E700B3"/>
    <w:rsid w:val="00E70119"/>
    <w:rsid w:val="00E7014E"/>
    <w:rsid w:val="00E7027D"/>
    <w:rsid w:val="00E707F3"/>
    <w:rsid w:val="00E70CCF"/>
    <w:rsid w:val="00E711A8"/>
    <w:rsid w:val="00E71341"/>
    <w:rsid w:val="00E7158F"/>
    <w:rsid w:val="00E7180C"/>
    <w:rsid w:val="00E71B82"/>
    <w:rsid w:val="00E71D8E"/>
    <w:rsid w:val="00E71EC7"/>
    <w:rsid w:val="00E72151"/>
    <w:rsid w:val="00E723F4"/>
    <w:rsid w:val="00E726C1"/>
    <w:rsid w:val="00E730A6"/>
    <w:rsid w:val="00E7379D"/>
    <w:rsid w:val="00E73DE5"/>
    <w:rsid w:val="00E74421"/>
    <w:rsid w:val="00E751E9"/>
    <w:rsid w:val="00E753D1"/>
    <w:rsid w:val="00E754B8"/>
    <w:rsid w:val="00E75599"/>
    <w:rsid w:val="00E758E7"/>
    <w:rsid w:val="00E7596F"/>
    <w:rsid w:val="00E75C2F"/>
    <w:rsid w:val="00E7689E"/>
    <w:rsid w:val="00E769D7"/>
    <w:rsid w:val="00E76AB9"/>
    <w:rsid w:val="00E76CB4"/>
    <w:rsid w:val="00E7737C"/>
    <w:rsid w:val="00E774DC"/>
    <w:rsid w:val="00E77B29"/>
    <w:rsid w:val="00E80317"/>
    <w:rsid w:val="00E80771"/>
    <w:rsid w:val="00E80CE3"/>
    <w:rsid w:val="00E8101F"/>
    <w:rsid w:val="00E81426"/>
    <w:rsid w:val="00E816FC"/>
    <w:rsid w:val="00E82278"/>
    <w:rsid w:val="00E8265B"/>
    <w:rsid w:val="00E84416"/>
    <w:rsid w:val="00E850C5"/>
    <w:rsid w:val="00E85EB6"/>
    <w:rsid w:val="00E86223"/>
    <w:rsid w:val="00E8691C"/>
    <w:rsid w:val="00E86B38"/>
    <w:rsid w:val="00E86FEF"/>
    <w:rsid w:val="00E87218"/>
    <w:rsid w:val="00E87244"/>
    <w:rsid w:val="00E874C6"/>
    <w:rsid w:val="00E87ECC"/>
    <w:rsid w:val="00E87F4F"/>
    <w:rsid w:val="00E90890"/>
    <w:rsid w:val="00E90A6A"/>
    <w:rsid w:val="00E90D83"/>
    <w:rsid w:val="00E913A0"/>
    <w:rsid w:val="00E916B4"/>
    <w:rsid w:val="00E926B2"/>
    <w:rsid w:val="00E932B7"/>
    <w:rsid w:val="00E93656"/>
    <w:rsid w:val="00E9473C"/>
    <w:rsid w:val="00E953B2"/>
    <w:rsid w:val="00E95C6D"/>
    <w:rsid w:val="00E95D32"/>
    <w:rsid w:val="00E96467"/>
    <w:rsid w:val="00E965B5"/>
    <w:rsid w:val="00E96776"/>
    <w:rsid w:val="00E96963"/>
    <w:rsid w:val="00E969C2"/>
    <w:rsid w:val="00E969F7"/>
    <w:rsid w:val="00E96B79"/>
    <w:rsid w:val="00E9791D"/>
    <w:rsid w:val="00EA225F"/>
    <w:rsid w:val="00EA2285"/>
    <w:rsid w:val="00EA30CC"/>
    <w:rsid w:val="00EA3285"/>
    <w:rsid w:val="00EA3909"/>
    <w:rsid w:val="00EA3BC3"/>
    <w:rsid w:val="00EA496D"/>
    <w:rsid w:val="00EA4B51"/>
    <w:rsid w:val="00EA4E28"/>
    <w:rsid w:val="00EA5E68"/>
    <w:rsid w:val="00EA64BE"/>
    <w:rsid w:val="00EA6858"/>
    <w:rsid w:val="00EA6A95"/>
    <w:rsid w:val="00EA722F"/>
    <w:rsid w:val="00EA7364"/>
    <w:rsid w:val="00EA7641"/>
    <w:rsid w:val="00EA7824"/>
    <w:rsid w:val="00EB02A0"/>
    <w:rsid w:val="00EB0386"/>
    <w:rsid w:val="00EB0417"/>
    <w:rsid w:val="00EB04F4"/>
    <w:rsid w:val="00EB0593"/>
    <w:rsid w:val="00EB12CD"/>
    <w:rsid w:val="00EB171A"/>
    <w:rsid w:val="00EB1A4E"/>
    <w:rsid w:val="00EB1BE1"/>
    <w:rsid w:val="00EB3174"/>
    <w:rsid w:val="00EB3526"/>
    <w:rsid w:val="00EB3542"/>
    <w:rsid w:val="00EB3571"/>
    <w:rsid w:val="00EB3DEB"/>
    <w:rsid w:val="00EB4190"/>
    <w:rsid w:val="00EB43CA"/>
    <w:rsid w:val="00EB4419"/>
    <w:rsid w:val="00EB4A2E"/>
    <w:rsid w:val="00EB4E65"/>
    <w:rsid w:val="00EB5D05"/>
    <w:rsid w:val="00EB5EB4"/>
    <w:rsid w:val="00EB617E"/>
    <w:rsid w:val="00EB67F0"/>
    <w:rsid w:val="00EB6C71"/>
    <w:rsid w:val="00EB6E68"/>
    <w:rsid w:val="00EB6F2E"/>
    <w:rsid w:val="00EB6F8B"/>
    <w:rsid w:val="00EB75DB"/>
    <w:rsid w:val="00EB7640"/>
    <w:rsid w:val="00EB7C9D"/>
    <w:rsid w:val="00EC017C"/>
    <w:rsid w:val="00EC087D"/>
    <w:rsid w:val="00EC0F20"/>
    <w:rsid w:val="00EC11FF"/>
    <w:rsid w:val="00EC13C8"/>
    <w:rsid w:val="00EC1430"/>
    <w:rsid w:val="00EC145D"/>
    <w:rsid w:val="00EC1E1B"/>
    <w:rsid w:val="00EC20E6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498"/>
    <w:rsid w:val="00EC4E26"/>
    <w:rsid w:val="00EC5127"/>
    <w:rsid w:val="00EC5912"/>
    <w:rsid w:val="00EC5924"/>
    <w:rsid w:val="00EC5994"/>
    <w:rsid w:val="00EC6680"/>
    <w:rsid w:val="00EC6876"/>
    <w:rsid w:val="00EC6991"/>
    <w:rsid w:val="00EC6CB4"/>
    <w:rsid w:val="00EC6FB8"/>
    <w:rsid w:val="00EC71AA"/>
    <w:rsid w:val="00EC7A3B"/>
    <w:rsid w:val="00EC7C6B"/>
    <w:rsid w:val="00EC7CF4"/>
    <w:rsid w:val="00ED002F"/>
    <w:rsid w:val="00ED0598"/>
    <w:rsid w:val="00ED0BAB"/>
    <w:rsid w:val="00ED20B3"/>
    <w:rsid w:val="00ED248E"/>
    <w:rsid w:val="00ED3123"/>
    <w:rsid w:val="00ED35CE"/>
    <w:rsid w:val="00ED406A"/>
    <w:rsid w:val="00ED43D6"/>
    <w:rsid w:val="00ED4757"/>
    <w:rsid w:val="00ED4C07"/>
    <w:rsid w:val="00ED54B0"/>
    <w:rsid w:val="00ED555C"/>
    <w:rsid w:val="00ED5686"/>
    <w:rsid w:val="00ED5BF9"/>
    <w:rsid w:val="00ED63C9"/>
    <w:rsid w:val="00ED643A"/>
    <w:rsid w:val="00ED6F5C"/>
    <w:rsid w:val="00ED7700"/>
    <w:rsid w:val="00ED7718"/>
    <w:rsid w:val="00ED78FE"/>
    <w:rsid w:val="00ED7FFC"/>
    <w:rsid w:val="00EE308C"/>
    <w:rsid w:val="00EE3649"/>
    <w:rsid w:val="00EE3975"/>
    <w:rsid w:val="00EE4783"/>
    <w:rsid w:val="00EE498D"/>
    <w:rsid w:val="00EE4E4E"/>
    <w:rsid w:val="00EE5584"/>
    <w:rsid w:val="00EE563D"/>
    <w:rsid w:val="00EE5B5A"/>
    <w:rsid w:val="00EE60F6"/>
    <w:rsid w:val="00EE6388"/>
    <w:rsid w:val="00EE6579"/>
    <w:rsid w:val="00EE6CC4"/>
    <w:rsid w:val="00EE6D58"/>
    <w:rsid w:val="00EE760D"/>
    <w:rsid w:val="00EE7ADF"/>
    <w:rsid w:val="00EF00FA"/>
    <w:rsid w:val="00EF02C3"/>
    <w:rsid w:val="00EF0697"/>
    <w:rsid w:val="00EF0E0F"/>
    <w:rsid w:val="00EF1A6A"/>
    <w:rsid w:val="00EF1C46"/>
    <w:rsid w:val="00EF1F15"/>
    <w:rsid w:val="00EF2055"/>
    <w:rsid w:val="00EF206B"/>
    <w:rsid w:val="00EF2902"/>
    <w:rsid w:val="00EF2A2B"/>
    <w:rsid w:val="00EF2F85"/>
    <w:rsid w:val="00EF31A0"/>
    <w:rsid w:val="00EF390B"/>
    <w:rsid w:val="00EF3D80"/>
    <w:rsid w:val="00EF3EBE"/>
    <w:rsid w:val="00EF3FD2"/>
    <w:rsid w:val="00EF5400"/>
    <w:rsid w:val="00EF59D9"/>
    <w:rsid w:val="00EF5BDF"/>
    <w:rsid w:val="00EF5D37"/>
    <w:rsid w:val="00EF6B1B"/>
    <w:rsid w:val="00EF7129"/>
    <w:rsid w:val="00EF7386"/>
    <w:rsid w:val="00EF7705"/>
    <w:rsid w:val="00F00853"/>
    <w:rsid w:val="00F008FB"/>
    <w:rsid w:val="00F0127A"/>
    <w:rsid w:val="00F01E14"/>
    <w:rsid w:val="00F022C3"/>
    <w:rsid w:val="00F023D7"/>
    <w:rsid w:val="00F02494"/>
    <w:rsid w:val="00F02583"/>
    <w:rsid w:val="00F025E2"/>
    <w:rsid w:val="00F0261F"/>
    <w:rsid w:val="00F027D1"/>
    <w:rsid w:val="00F031BA"/>
    <w:rsid w:val="00F03277"/>
    <w:rsid w:val="00F033B0"/>
    <w:rsid w:val="00F0378D"/>
    <w:rsid w:val="00F03E30"/>
    <w:rsid w:val="00F047B0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C25"/>
    <w:rsid w:val="00F11630"/>
    <w:rsid w:val="00F116E3"/>
    <w:rsid w:val="00F11935"/>
    <w:rsid w:val="00F11A09"/>
    <w:rsid w:val="00F12D02"/>
    <w:rsid w:val="00F12D05"/>
    <w:rsid w:val="00F12E72"/>
    <w:rsid w:val="00F1328F"/>
    <w:rsid w:val="00F133C0"/>
    <w:rsid w:val="00F13769"/>
    <w:rsid w:val="00F139AA"/>
    <w:rsid w:val="00F146A0"/>
    <w:rsid w:val="00F149EA"/>
    <w:rsid w:val="00F14C0A"/>
    <w:rsid w:val="00F1506D"/>
    <w:rsid w:val="00F15545"/>
    <w:rsid w:val="00F155FA"/>
    <w:rsid w:val="00F158AF"/>
    <w:rsid w:val="00F15C51"/>
    <w:rsid w:val="00F166B4"/>
    <w:rsid w:val="00F20060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670"/>
    <w:rsid w:val="00F22E32"/>
    <w:rsid w:val="00F22EFF"/>
    <w:rsid w:val="00F235A3"/>
    <w:rsid w:val="00F235CC"/>
    <w:rsid w:val="00F23A7C"/>
    <w:rsid w:val="00F23B03"/>
    <w:rsid w:val="00F23E4A"/>
    <w:rsid w:val="00F24290"/>
    <w:rsid w:val="00F242F1"/>
    <w:rsid w:val="00F245C1"/>
    <w:rsid w:val="00F24DAB"/>
    <w:rsid w:val="00F250A4"/>
    <w:rsid w:val="00F250B9"/>
    <w:rsid w:val="00F251B1"/>
    <w:rsid w:val="00F2544B"/>
    <w:rsid w:val="00F26266"/>
    <w:rsid w:val="00F265DB"/>
    <w:rsid w:val="00F268BF"/>
    <w:rsid w:val="00F27083"/>
    <w:rsid w:val="00F27117"/>
    <w:rsid w:val="00F27BD3"/>
    <w:rsid w:val="00F27FAA"/>
    <w:rsid w:val="00F27FB4"/>
    <w:rsid w:val="00F3082D"/>
    <w:rsid w:val="00F30905"/>
    <w:rsid w:val="00F30D76"/>
    <w:rsid w:val="00F30E27"/>
    <w:rsid w:val="00F310E7"/>
    <w:rsid w:val="00F31137"/>
    <w:rsid w:val="00F31741"/>
    <w:rsid w:val="00F319BF"/>
    <w:rsid w:val="00F32281"/>
    <w:rsid w:val="00F323C0"/>
    <w:rsid w:val="00F32697"/>
    <w:rsid w:val="00F331A9"/>
    <w:rsid w:val="00F33569"/>
    <w:rsid w:val="00F33933"/>
    <w:rsid w:val="00F33AE6"/>
    <w:rsid w:val="00F3452A"/>
    <w:rsid w:val="00F3456D"/>
    <w:rsid w:val="00F34AE4"/>
    <w:rsid w:val="00F34E83"/>
    <w:rsid w:val="00F35124"/>
    <w:rsid w:val="00F356BA"/>
    <w:rsid w:val="00F35D7A"/>
    <w:rsid w:val="00F361EC"/>
    <w:rsid w:val="00F36361"/>
    <w:rsid w:val="00F36760"/>
    <w:rsid w:val="00F373A6"/>
    <w:rsid w:val="00F373AE"/>
    <w:rsid w:val="00F37AED"/>
    <w:rsid w:val="00F37E14"/>
    <w:rsid w:val="00F40714"/>
    <w:rsid w:val="00F408D0"/>
    <w:rsid w:val="00F40A42"/>
    <w:rsid w:val="00F41086"/>
    <w:rsid w:val="00F42673"/>
    <w:rsid w:val="00F42882"/>
    <w:rsid w:val="00F43030"/>
    <w:rsid w:val="00F4311E"/>
    <w:rsid w:val="00F43423"/>
    <w:rsid w:val="00F43F75"/>
    <w:rsid w:val="00F4475E"/>
    <w:rsid w:val="00F45304"/>
    <w:rsid w:val="00F45307"/>
    <w:rsid w:val="00F455AE"/>
    <w:rsid w:val="00F45951"/>
    <w:rsid w:val="00F45BBB"/>
    <w:rsid w:val="00F45F31"/>
    <w:rsid w:val="00F46673"/>
    <w:rsid w:val="00F466C8"/>
    <w:rsid w:val="00F469B7"/>
    <w:rsid w:val="00F46BDE"/>
    <w:rsid w:val="00F46E3F"/>
    <w:rsid w:val="00F4702F"/>
    <w:rsid w:val="00F472F7"/>
    <w:rsid w:val="00F506B8"/>
    <w:rsid w:val="00F506FF"/>
    <w:rsid w:val="00F51AC8"/>
    <w:rsid w:val="00F51FDC"/>
    <w:rsid w:val="00F52DD5"/>
    <w:rsid w:val="00F53AD5"/>
    <w:rsid w:val="00F53DED"/>
    <w:rsid w:val="00F53EDF"/>
    <w:rsid w:val="00F5549B"/>
    <w:rsid w:val="00F55AF1"/>
    <w:rsid w:val="00F55BBC"/>
    <w:rsid w:val="00F5609B"/>
    <w:rsid w:val="00F56275"/>
    <w:rsid w:val="00F56AAD"/>
    <w:rsid w:val="00F56C24"/>
    <w:rsid w:val="00F56E19"/>
    <w:rsid w:val="00F56EE6"/>
    <w:rsid w:val="00F57082"/>
    <w:rsid w:val="00F578E1"/>
    <w:rsid w:val="00F57DB8"/>
    <w:rsid w:val="00F601D3"/>
    <w:rsid w:val="00F60B90"/>
    <w:rsid w:val="00F60D62"/>
    <w:rsid w:val="00F60E1A"/>
    <w:rsid w:val="00F61907"/>
    <w:rsid w:val="00F6205D"/>
    <w:rsid w:val="00F6286C"/>
    <w:rsid w:val="00F62972"/>
    <w:rsid w:val="00F62B20"/>
    <w:rsid w:val="00F62DB6"/>
    <w:rsid w:val="00F62EDD"/>
    <w:rsid w:val="00F63577"/>
    <w:rsid w:val="00F63F10"/>
    <w:rsid w:val="00F642B9"/>
    <w:rsid w:val="00F6443E"/>
    <w:rsid w:val="00F6456A"/>
    <w:rsid w:val="00F6497E"/>
    <w:rsid w:val="00F65A3C"/>
    <w:rsid w:val="00F663DD"/>
    <w:rsid w:val="00F66E25"/>
    <w:rsid w:val="00F66F8A"/>
    <w:rsid w:val="00F670B1"/>
    <w:rsid w:val="00F6724B"/>
    <w:rsid w:val="00F67797"/>
    <w:rsid w:val="00F679C5"/>
    <w:rsid w:val="00F67B0C"/>
    <w:rsid w:val="00F67D71"/>
    <w:rsid w:val="00F70338"/>
    <w:rsid w:val="00F71207"/>
    <w:rsid w:val="00F72311"/>
    <w:rsid w:val="00F7245B"/>
    <w:rsid w:val="00F72B06"/>
    <w:rsid w:val="00F760C6"/>
    <w:rsid w:val="00F76676"/>
    <w:rsid w:val="00F76E93"/>
    <w:rsid w:val="00F76ECF"/>
    <w:rsid w:val="00F80019"/>
    <w:rsid w:val="00F80155"/>
    <w:rsid w:val="00F8027A"/>
    <w:rsid w:val="00F804D0"/>
    <w:rsid w:val="00F8078F"/>
    <w:rsid w:val="00F80851"/>
    <w:rsid w:val="00F80F9C"/>
    <w:rsid w:val="00F81773"/>
    <w:rsid w:val="00F81922"/>
    <w:rsid w:val="00F81C1F"/>
    <w:rsid w:val="00F81F03"/>
    <w:rsid w:val="00F8264E"/>
    <w:rsid w:val="00F826D6"/>
    <w:rsid w:val="00F82935"/>
    <w:rsid w:val="00F829DB"/>
    <w:rsid w:val="00F82F75"/>
    <w:rsid w:val="00F83F71"/>
    <w:rsid w:val="00F843EA"/>
    <w:rsid w:val="00F844CA"/>
    <w:rsid w:val="00F84CE8"/>
    <w:rsid w:val="00F84F40"/>
    <w:rsid w:val="00F8567E"/>
    <w:rsid w:val="00F85719"/>
    <w:rsid w:val="00F86289"/>
    <w:rsid w:val="00F86311"/>
    <w:rsid w:val="00F863E6"/>
    <w:rsid w:val="00F86FDB"/>
    <w:rsid w:val="00F87081"/>
    <w:rsid w:val="00F87211"/>
    <w:rsid w:val="00F87568"/>
    <w:rsid w:val="00F87700"/>
    <w:rsid w:val="00F87D96"/>
    <w:rsid w:val="00F9016C"/>
    <w:rsid w:val="00F9076E"/>
    <w:rsid w:val="00F9086A"/>
    <w:rsid w:val="00F90A15"/>
    <w:rsid w:val="00F90BC8"/>
    <w:rsid w:val="00F91073"/>
    <w:rsid w:val="00F918EF"/>
    <w:rsid w:val="00F91A09"/>
    <w:rsid w:val="00F91F59"/>
    <w:rsid w:val="00F92458"/>
    <w:rsid w:val="00F92767"/>
    <w:rsid w:val="00F92CC0"/>
    <w:rsid w:val="00F935BB"/>
    <w:rsid w:val="00F93F3A"/>
    <w:rsid w:val="00F94968"/>
    <w:rsid w:val="00F94EE3"/>
    <w:rsid w:val="00F95187"/>
    <w:rsid w:val="00F95531"/>
    <w:rsid w:val="00F9688B"/>
    <w:rsid w:val="00F96B71"/>
    <w:rsid w:val="00F97A0E"/>
    <w:rsid w:val="00F97D4C"/>
    <w:rsid w:val="00FA02FE"/>
    <w:rsid w:val="00FA06C2"/>
    <w:rsid w:val="00FA0822"/>
    <w:rsid w:val="00FA0DD0"/>
    <w:rsid w:val="00FA131A"/>
    <w:rsid w:val="00FA1B74"/>
    <w:rsid w:val="00FA1D01"/>
    <w:rsid w:val="00FA2416"/>
    <w:rsid w:val="00FA3D38"/>
    <w:rsid w:val="00FA45FD"/>
    <w:rsid w:val="00FA47C5"/>
    <w:rsid w:val="00FA486B"/>
    <w:rsid w:val="00FA5067"/>
    <w:rsid w:val="00FA5121"/>
    <w:rsid w:val="00FA524F"/>
    <w:rsid w:val="00FA54DA"/>
    <w:rsid w:val="00FA586B"/>
    <w:rsid w:val="00FA5AD8"/>
    <w:rsid w:val="00FA5BB7"/>
    <w:rsid w:val="00FA5C39"/>
    <w:rsid w:val="00FA63D7"/>
    <w:rsid w:val="00FA641E"/>
    <w:rsid w:val="00FA71BD"/>
    <w:rsid w:val="00FA7884"/>
    <w:rsid w:val="00FB0272"/>
    <w:rsid w:val="00FB06C3"/>
    <w:rsid w:val="00FB08DE"/>
    <w:rsid w:val="00FB0F34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7068"/>
    <w:rsid w:val="00FC00E5"/>
    <w:rsid w:val="00FC1007"/>
    <w:rsid w:val="00FC1829"/>
    <w:rsid w:val="00FC1B4A"/>
    <w:rsid w:val="00FC1B92"/>
    <w:rsid w:val="00FC1F8F"/>
    <w:rsid w:val="00FC25DB"/>
    <w:rsid w:val="00FC2BDD"/>
    <w:rsid w:val="00FC2E6A"/>
    <w:rsid w:val="00FC33C0"/>
    <w:rsid w:val="00FC3900"/>
    <w:rsid w:val="00FC3F6C"/>
    <w:rsid w:val="00FC4051"/>
    <w:rsid w:val="00FC43C0"/>
    <w:rsid w:val="00FC4DE4"/>
    <w:rsid w:val="00FC51D7"/>
    <w:rsid w:val="00FC52CE"/>
    <w:rsid w:val="00FC597C"/>
    <w:rsid w:val="00FC693A"/>
    <w:rsid w:val="00FC6BC7"/>
    <w:rsid w:val="00FC728C"/>
    <w:rsid w:val="00FC7681"/>
    <w:rsid w:val="00FC7CD7"/>
    <w:rsid w:val="00FD0B25"/>
    <w:rsid w:val="00FD0D34"/>
    <w:rsid w:val="00FD0F61"/>
    <w:rsid w:val="00FD1A7D"/>
    <w:rsid w:val="00FD2082"/>
    <w:rsid w:val="00FD2861"/>
    <w:rsid w:val="00FD2B7B"/>
    <w:rsid w:val="00FD35CC"/>
    <w:rsid w:val="00FD3C94"/>
    <w:rsid w:val="00FD3D90"/>
    <w:rsid w:val="00FD4195"/>
    <w:rsid w:val="00FD43D2"/>
    <w:rsid w:val="00FD457E"/>
    <w:rsid w:val="00FD4A81"/>
    <w:rsid w:val="00FD53CB"/>
    <w:rsid w:val="00FD65A3"/>
    <w:rsid w:val="00FD65C7"/>
    <w:rsid w:val="00FD68E8"/>
    <w:rsid w:val="00FD6B23"/>
    <w:rsid w:val="00FD7177"/>
    <w:rsid w:val="00FD7B47"/>
    <w:rsid w:val="00FD7F17"/>
    <w:rsid w:val="00FE0143"/>
    <w:rsid w:val="00FE0374"/>
    <w:rsid w:val="00FE064B"/>
    <w:rsid w:val="00FE19F4"/>
    <w:rsid w:val="00FE268D"/>
    <w:rsid w:val="00FE26AA"/>
    <w:rsid w:val="00FE3C6C"/>
    <w:rsid w:val="00FE4995"/>
    <w:rsid w:val="00FE4B2B"/>
    <w:rsid w:val="00FE4C42"/>
    <w:rsid w:val="00FE5C4F"/>
    <w:rsid w:val="00FE6169"/>
    <w:rsid w:val="00FE7349"/>
    <w:rsid w:val="00FE75E9"/>
    <w:rsid w:val="00FE768D"/>
    <w:rsid w:val="00FE7839"/>
    <w:rsid w:val="00FE7935"/>
    <w:rsid w:val="00FE7A84"/>
    <w:rsid w:val="00FF0B6F"/>
    <w:rsid w:val="00FF0FED"/>
    <w:rsid w:val="00FF1218"/>
    <w:rsid w:val="00FF1870"/>
    <w:rsid w:val="00FF1AB2"/>
    <w:rsid w:val="00FF20E9"/>
    <w:rsid w:val="00FF3374"/>
    <w:rsid w:val="00FF4130"/>
    <w:rsid w:val="00FF4307"/>
    <w:rsid w:val="00FF5531"/>
    <w:rsid w:val="00FF56D7"/>
    <w:rsid w:val="00FF5AF9"/>
    <w:rsid w:val="00FF63C5"/>
    <w:rsid w:val="00FF664E"/>
    <w:rsid w:val="00FF74D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BFC226CD-DA55-4351-A485-21D69D2A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A49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8149B6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8149B6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46797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6797A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95078F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95078F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8149B6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DE1F6D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F373A6"/>
    <w:pPr>
      <w:spacing w:before="360"/>
    </w:pPr>
    <w:rPr>
      <w:rFonts w:eastAsia="SimHei"/>
      <w:color w:val="auto"/>
      <w:sz w:val="26"/>
    </w:r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trans">
    <w:name w:val="trans"/>
    <w:basedOn w:val="DefaultParagraphFont"/>
    <w:rsid w:val="00E5250B"/>
  </w:style>
  <w:style w:type="character" w:customStyle="1" w:styleId="Policepardfaut">
    <w:name w:val="Police par défaut"/>
    <w:rsid w:val="00C15EAD"/>
  </w:style>
  <w:style w:type="paragraph" w:customStyle="1" w:styleId="StyleHeading2AsianBodyAsianSimSun">
    <w:name w:val="Style Heading_2 + (Asian) +Body Asian (SimSun)"/>
    <w:basedOn w:val="Heading20"/>
    <w:rsid w:val="005B40C4"/>
    <w:pPr>
      <w:spacing w:before="240"/>
    </w:pPr>
  </w:style>
  <w:style w:type="paragraph" w:customStyle="1" w:styleId="StyleHeading2AsianBodyAsianSimSun1">
    <w:name w:val="Style Heading_2 + (Asian) +Body Asian (SimSun)1"/>
    <w:basedOn w:val="Heading20"/>
    <w:rsid w:val="005B40C4"/>
  </w:style>
  <w:style w:type="character" w:customStyle="1" w:styleId="labellist">
    <w:name w:val="label_list"/>
    <w:basedOn w:val="DefaultParagraphFont"/>
    <w:rsid w:val="00FC4051"/>
  </w:style>
  <w:style w:type="character" w:customStyle="1" w:styleId="st">
    <w:name w:val="st"/>
    <w:basedOn w:val="DefaultParagraphFont"/>
    <w:rsid w:val="00FC4051"/>
  </w:style>
  <w:style w:type="paragraph" w:customStyle="1" w:styleId="font0">
    <w:name w:val="font0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lang w:val="en-US" w:eastAsia="zh-CN"/>
    </w:rPr>
  </w:style>
  <w:style w:type="paragraph" w:customStyle="1" w:styleId="font8">
    <w:name w:val="font8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eastAsia="Times New Roman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B44D46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B44D46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B44D4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eastAsia="Times New Roman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B44D46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eastAsia="Times New Roman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B44D4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B44D46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B44D4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B44D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B44D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B44D4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eastAsia="Times New Roman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B44D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B44D4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B44D4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B44D4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B44D4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B44D4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B44D4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B44D4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B44D4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B44D4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B44D4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B44D4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B44D4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B44D4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B44D4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B44D46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B44D46"/>
    <w:rPr>
      <w:rFonts w:ascii="FrugalSans" w:hAnsi="FrugalSans"/>
      <w:lang w:val="en-GB" w:eastAsia="en-US"/>
    </w:rPr>
  </w:style>
  <w:style w:type="paragraph" w:customStyle="1" w:styleId="Country">
    <w:name w:val="Country"/>
    <w:basedOn w:val="Heading1"/>
    <w:rsid w:val="00B44D46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B44D46"/>
  </w:style>
  <w:style w:type="table" w:customStyle="1" w:styleId="TableGrid12">
    <w:name w:val="Table Grid12"/>
    <w:basedOn w:val="TableNormal"/>
    <w:next w:val="TableGrid"/>
    <w:uiPriority w:val="59"/>
    <w:rsid w:val="00B44D4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B44D4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B44D4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B44D4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B44D4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B44D4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B44D4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B44D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B44D4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B44D4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B44D4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B44D4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B44D4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B44D4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B44D4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B44D4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B44D4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B44D4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B44D4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B44D4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B44D4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B44D4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B44D4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B44D4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B44D4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B44D4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B44D4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B44D4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B44D4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B44D4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B44D46"/>
  </w:style>
  <w:style w:type="paragraph" w:customStyle="1" w:styleId="NoteText">
    <w:name w:val="NoteText"/>
    <w:basedOn w:val="Normal"/>
    <w:qFormat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cs="Arial"/>
      <w:bCs/>
      <w:lang w:val="en-US" w:eastAsia="zh-CN"/>
    </w:rPr>
  </w:style>
  <w:style w:type="paragraph" w:customStyle="1" w:styleId="EnumLev10">
    <w:name w:val="EnumLev1"/>
    <w:basedOn w:val="Normal"/>
    <w:qFormat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cs="Arial"/>
      <w:lang w:val="en-US" w:eastAsia="zh-CN"/>
    </w:rPr>
  </w:style>
  <w:style w:type="paragraph" w:customStyle="1" w:styleId="TableText3">
    <w:name w:val="TableText"/>
    <w:basedOn w:val="Normal"/>
    <w:qFormat/>
    <w:rsid w:val="00B44D46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cs="Arial"/>
      <w:lang w:val="es-ES_tradnl"/>
    </w:rPr>
  </w:style>
  <w:style w:type="paragraph" w:customStyle="1" w:styleId="TableHead3">
    <w:name w:val="TableHead"/>
    <w:basedOn w:val="TableText3"/>
    <w:qFormat/>
    <w:rsid w:val="00B44D46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B44D46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B44D46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B44D46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B44D4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B44D46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B44D46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B44D46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B44D46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B44D46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B44D46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B44D46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B44D46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B44D46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B44D46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B44D46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B44D46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B44D46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B44D46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B44D46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eastAsia="Times New Roman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eastAsia="Times New Roman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eastAsia="Times New Roman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eastAsia="Times New Roman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B44D46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eastAsia="Times New Roman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B44D46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eastAsia="Times New Roman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eastAsia="Times New Roman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eastAsia="Times New Roman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eastAsia="Times New Roman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eastAsia="Times New Roman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B44D46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B44D46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B44D46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B44D46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B44D46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B44D46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eastAsia="Times New Roman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B44D46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B44D46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B44D46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B44D46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B44D46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B44D46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B44D46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B44D46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B44D46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B44D46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B44D46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B44D4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B44D46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B44D46"/>
    <w:pPr>
      <w:jc w:val="left"/>
    </w:pPr>
  </w:style>
  <w:style w:type="paragraph" w:customStyle="1" w:styleId="Title5">
    <w:name w:val="Title5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B44D46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eastAsia="Times New Roman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B44D46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eastAsia="Times New Roman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eastAsia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B44D46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eastAsia="Times New Roman" w:hAnsi="Arial"/>
      <w:sz w:val="16"/>
      <w:lang w:val="da-DK"/>
    </w:rPr>
  </w:style>
  <w:style w:type="paragraph" w:customStyle="1" w:styleId="skakt-fed">
    <w:name w:val="skakt-fed"/>
    <w:basedOn w:val="skakt"/>
    <w:rsid w:val="00B44D46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B44D46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eastAsia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B44D46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eastAsia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B44D46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B44D46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B44D4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B44D46"/>
  </w:style>
  <w:style w:type="table" w:customStyle="1" w:styleId="TableGrid15">
    <w:name w:val="Table Grid15"/>
    <w:basedOn w:val="TableNormal"/>
    <w:next w:val="TableGrid"/>
    <w:uiPriority w:val="59"/>
    <w:rsid w:val="00B44D4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eastAsia="Times New Roman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B44D46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rFonts w:eastAsia="Times New Roman"/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B44D46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B44D46"/>
    <w:pPr>
      <w:overflowPunct/>
      <w:autoSpaceDE/>
      <w:autoSpaceDN/>
      <w:adjustRightInd/>
      <w:spacing w:before="120" w:after="160" w:line="320" w:lineRule="atLeast"/>
      <w:textAlignment w:val="auto"/>
    </w:pPr>
    <w:rPr>
      <w:rFonts w:eastAsia="Times New Roman"/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B44D46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B44D46"/>
  </w:style>
  <w:style w:type="character" w:customStyle="1" w:styleId="legdslegrhslegp2text">
    <w:name w:val="legds legrhs legp2text"/>
    <w:basedOn w:val="DefaultParagraphFont"/>
    <w:rsid w:val="00B44D46"/>
  </w:style>
  <w:style w:type="character" w:customStyle="1" w:styleId="legdslegrhslegp3text">
    <w:name w:val="legds legrhs legp3text"/>
    <w:basedOn w:val="DefaultParagraphFont"/>
    <w:rsid w:val="00B44D46"/>
  </w:style>
  <w:style w:type="table" w:customStyle="1" w:styleId="TableGrid16">
    <w:name w:val="Table Grid16"/>
    <w:basedOn w:val="TableNormal"/>
    <w:next w:val="TableGrid"/>
    <w:uiPriority w:val="59"/>
    <w:rsid w:val="00B44D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B44D46"/>
  </w:style>
  <w:style w:type="table" w:customStyle="1" w:styleId="TableGrid17">
    <w:name w:val="Table Grid17"/>
    <w:basedOn w:val="TableNormal"/>
    <w:next w:val="TableGrid"/>
    <w:uiPriority w:val="59"/>
    <w:rsid w:val="00B44D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44D4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B44D4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eastAsia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B44D46"/>
  </w:style>
  <w:style w:type="character" w:customStyle="1" w:styleId="gi">
    <w:name w:val="gi"/>
    <w:basedOn w:val="DefaultParagraphFont"/>
    <w:rsid w:val="00B44D46"/>
  </w:style>
  <w:style w:type="table" w:customStyle="1" w:styleId="TableGrid19">
    <w:name w:val="Table Grid19"/>
    <w:basedOn w:val="TableNormal"/>
    <w:next w:val="TableGrid"/>
    <w:uiPriority w:val="39"/>
    <w:rsid w:val="00C63FC9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C63FC9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C63FC9"/>
  </w:style>
  <w:style w:type="table" w:customStyle="1" w:styleId="TableGrid21">
    <w:name w:val="Table Grid21"/>
    <w:basedOn w:val="TableNormal"/>
    <w:next w:val="TableGrid"/>
    <w:uiPriority w:val="39"/>
    <w:rsid w:val="00C63FC9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C63F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29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u.int/itu-t/bulletin/ann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inr/forms/ispc.htm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E0AFB-B878-454B-8FCF-0E003BB8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158</Pages>
  <Words>46756</Words>
  <Characters>266515</Characters>
  <Application>Microsoft Office Word</Application>
  <DocSecurity>0</DocSecurity>
  <Lines>2220</Lines>
  <Paragraphs>625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国际电联《操作公报》– 第1109期附件</vt:lpstr>
    </vt:vector>
  </TitlesOfParts>
  <Company>ITU</Company>
  <LinksUpToDate>false</LinksUpToDate>
  <CharactersWithSpaces>312646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国际电联《操作公报》– 第1109期附件</dc:title>
  <dc:creator>ITU</dc:creator>
  <cp:lastModifiedBy>Li, Jianying</cp:lastModifiedBy>
  <cp:revision>7</cp:revision>
  <cp:lastPrinted>2016-10-17T08:37:00Z</cp:lastPrinted>
  <dcterms:created xsi:type="dcterms:W3CDTF">2016-10-17T08:34:00Z</dcterms:created>
  <dcterms:modified xsi:type="dcterms:W3CDTF">2016-10-17T08:45:00Z</dcterms:modified>
</cp:coreProperties>
</file>